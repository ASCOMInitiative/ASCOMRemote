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E6519" w14:textId="3BC51976" w:rsidR="00303D80" w:rsidRDefault="00EC6108" w:rsidP="00A13CE3">
      <w:pPr>
        <w:pStyle w:val="Title"/>
      </w:pPr>
      <w:r>
        <w:t xml:space="preserve"> </w:t>
      </w:r>
      <w:r w:rsidR="0007237E">
        <w:t xml:space="preserve">Alpaca </w:t>
      </w:r>
      <w:r w:rsidR="0051512F">
        <w:t>Discovery</w:t>
      </w:r>
    </w:p>
    <w:p w14:paraId="01A1FCE4" w14:textId="47E8DBE3" w:rsidR="007B0EF1" w:rsidRDefault="0051512F" w:rsidP="00A13CE3">
      <w:pPr>
        <w:pStyle w:val="Subtitle"/>
      </w:pPr>
      <w:r>
        <w:t xml:space="preserve">Draft </w:t>
      </w:r>
      <w:r w:rsidR="00CA1859">
        <w:t>0</w:t>
      </w:r>
      <w:r>
        <w:t>.</w:t>
      </w:r>
      <w:r w:rsidR="00B35582">
        <w:t>5</w:t>
      </w:r>
    </w:p>
    <w:p w14:paraId="2B8BF81C" w14:textId="6373FD95" w:rsidR="00D20D7E" w:rsidRDefault="00D20D7E" w:rsidP="00B61246">
      <w:pPr>
        <w:pStyle w:val="Heading1"/>
      </w:pPr>
      <w:r>
        <w:t>Introduction</w:t>
      </w:r>
    </w:p>
    <w:p w14:paraId="31F30913" w14:textId="3EDED597" w:rsidR="00D20D7E" w:rsidRPr="00D20D7E" w:rsidRDefault="004954A9" w:rsidP="00D20D7E">
      <w:r>
        <w:t xml:space="preserve">Clients can discover </w:t>
      </w:r>
      <w:r w:rsidR="00827F51">
        <w:t xml:space="preserve">Windows </w:t>
      </w:r>
      <w:r w:rsidR="00AF55F4">
        <w:t xml:space="preserve">COM based </w:t>
      </w:r>
      <w:r>
        <w:t>drivers through the ASCOM</w:t>
      </w:r>
      <w:r w:rsidR="00B45FD9">
        <w:t xml:space="preserve">’s </w:t>
      </w:r>
      <w:r w:rsidR="00CD5BD9">
        <w:t>registry-based</w:t>
      </w:r>
      <w:r w:rsidR="00E44D0C">
        <w:t xml:space="preserve"> </w:t>
      </w:r>
      <w:r w:rsidR="00B45FD9">
        <w:t>Chooser</w:t>
      </w:r>
      <w:r>
        <w:t xml:space="preserve"> capabilit</w:t>
      </w:r>
      <w:r w:rsidR="00E44D0C">
        <w:t xml:space="preserve">y, however, Alpaca devices </w:t>
      </w:r>
      <w:r w:rsidR="00E75D71">
        <w:t xml:space="preserve">can run on any </w:t>
      </w:r>
      <w:r w:rsidR="00EF3974">
        <w:t xml:space="preserve">operating system </w:t>
      </w:r>
      <w:r w:rsidR="00FE271B">
        <w:t>and may be on separate devices to clients</w:t>
      </w:r>
      <w:r w:rsidR="008C6D72">
        <w:t xml:space="preserve">. In </w:t>
      </w:r>
      <w:r w:rsidR="00CD5BD9">
        <w:t>consequence</w:t>
      </w:r>
      <w:r w:rsidR="008C6D72">
        <w:t xml:space="preserve">, Alpaca devices need a discover mechanism </w:t>
      </w:r>
      <w:r w:rsidR="00CD5BD9">
        <w:t>to enable clients to be aware of their existence and this document describes the Alpaca Discovery Protocol and provides advice on implementation.</w:t>
      </w:r>
    </w:p>
    <w:p w14:paraId="374454AE" w14:textId="77777777" w:rsidR="00D86CC9" w:rsidRDefault="00D86CC9" w:rsidP="00D86CC9">
      <w:pPr>
        <w:pStyle w:val="Heading1"/>
      </w:pPr>
      <w:r>
        <w:t>Definitions</w:t>
      </w:r>
    </w:p>
    <w:p w14:paraId="537163C9" w14:textId="77777777" w:rsidR="00D86CC9" w:rsidRDefault="00D86CC9" w:rsidP="00D86CC9">
      <w:r>
        <w:t>For the following document Device will refer to something (a driver or device) that exposes the Alpaca interface and Client will refer to client applications that want to locate and use the Device's API(s).</w:t>
      </w:r>
    </w:p>
    <w:p w14:paraId="7560B26E" w14:textId="5C1AEA56" w:rsidR="00D86CC9" w:rsidRDefault="00656A65" w:rsidP="00823A85">
      <w:pPr>
        <w:pStyle w:val="ListParagraph"/>
        <w:numPr>
          <w:ilvl w:val="0"/>
          <w:numId w:val="23"/>
        </w:numPr>
      </w:pPr>
      <w:r>
        <w:rPr>
          <w:b/>
          <w:bCs/>
        </w:rPr>
        <w:t>DISCOVERY</w:t>
      </w:r>
      <w:r w:rsidR="00752FAA">
        <w:rPr>
          <w:b/>
          <w:bCs/>
        </w:rPr>
        <w:t xml:space="preserve"> </w:t>
      </w:r>
      <w:r w:rsidR="00D86CC9" w:rsidRPr="007F01B2">
        <w:rPr>
          <w:b/>
          <w:bCs/>
        </w:rPr>
        <w:t>PORT</w:t>
      </w:r>
      <w:r w:rsidR="00D86CC9">
        <w:t xml:space="preserve">: this is the port </w:t>
      </w:r>
      <w:r w:rsidR="00E0188C">
        <w:t xml:space="preserve">to </w:t>
      </w:r>
      <w:r w:rsidR="00E11E61">
        <w:t xml:space="preserve">which </w:t>
      </w:r>
      <w:r w:rsidR="00D86CC9">
        <w:t xml:space="preserve">the Client Broadcasts the discovery message and </w:t>
      </w:r>
      <w:r w:rsidR="00E11E61">
        <w:t xml:space="preserve">on which </w:t>
      </w:r>
      <w:r w:rsidR="00D86CC9">
        <w:t>the Device listens.</w:t>
      </w:r>
      <w:r w:rsidR="00246E85" w:rsidRPr="00246E85">
        <w:t xml:space="preserve"> </w:t>
      </w:r>
      <w:r w:rsidR="00246E85">
        <w:t xml:space="preserve">The </w:t>
      </w:r>
      <w:r w:rsidR="00D2346B">
        <w:t xml:space="preserve">Alpaca </w:t>
      </w:r>
      <w:r w:rsidR="00246E85">
        <w:t>default discovery port is 32227.</w:t>
      </w:r>
      <w:r w:rsidR="00D86CC9">
        <w:t xml:space="preserve"> </w:t>
      </w:r>
    </w:p>
    <w:p w14:paraId="706F8075" w14:textId="77777777" w:rsidR="00900723" w:rsidRDefault="00900723" w:rsidP="00900723">
      <w:pPr>
        <w:pStyle w:val="ListParagraph"/>
        <w:numPr>
          <w:ilvl w:val="0"/>
          <w:numId w:val="23"/>
        </w:numPr>
      </w:pPr>
      <w:r w:rsidRPr="007F01B2">
        <w:rPr>
          <w:b/>
          <w:bCs/>
        </w:rPr>
        <w:t>DISCOVERY</w:t>
      </w:r>
      <w:r>
        <w:rPr>
          <w:b/>
          <w:bCs/>
        </w:rPr>
        <w:t xml:space="preserve"> MESSAGE</w:t>
      </w:r>
      <w:r>
        <w:t xml:space="preserve">: is the message sent by the client via broadcast on the </w:t>
      </w:r>
      <w:r w:rsidRPr="00741B33">
        <w:t>DISCOVERY PORT</w:t>
      </w:r>
      <w:r>
        <w:t>.</w:t>
      </w:r>
    </w:p>
    <w:p w14:paraId="009FFFF2" w14:textId="77777777" w:rsidR="00900723" w:rsidRDefault="00900723" w:rsidP="00900723">
      <w:pPr>
        <w:pStyle w:val="ListParagraph"/>
        <w:numPr>
          <w:ilvl w:val="0"/>
          <w:numId w:val="23"/>
        </w:numPr>
      </w:pPr>
      <w:r w:rsidRPr="007F01B2">
        <w:rPr>
          <w:b/>
          <w:bCs/>
        </w:rPr>
        <w:t>RESPONSE</w:t>
      </w:r>
      <w:r>
        <w:rPr>
          <w:b/>
          <w:bCs/>
        </w:rPr>
        <w:t xml:space="preserve"> MESSAGE</w:t>
      </w:r>
      <w:r>
        <w:t xml:space="preserve">: is the message that the Device sends back via unicast to the client. </w:t>
      </w:r>
    </w:p>
    <w:p w14:paraId="2F58ED13" w14:textId="25C5F052" w:rsidR="00D86CC9" w:rsidRDefault="00D86CC9" w:rsidP="00823A85">
      <w:pPr>
        <w:pStyle w:val="ListParagraph"/>
        <w:numPr>
          <w:ilvl w:val="0"/>
          <w:numId w:val="23"/>
        </w:numPr>
      </w:pPr>
      <w:r w:rsidRPr="007F01B2">
        <w:rPr>
          <w:b/>
          <w:bCs/>
        </w:rPr>
        <w:t>ALPACA</w:t>
      </w:r>
      <w:r w:rsidR="00752FAA">
        <w:rPr>
          <w:b/>
          <w:bCs/>
        </w:rPr>
        <w:t xml:space="preserve"> </w:t>
      </w:r>
      <w:r w:rsidRPr="007F01B2">
        <w:rPr>
          <w:b/>
          <w:bCs/>
        </w:rPr>
        <w:t>PORT</w:t>
      </w:r>
      <w:r>
        <w:t xml:space="preserve">: is the port </w:t>
      </w:r>
      <w:r w:rsidR="009D017A">
        <w:t xml:space="preserve">on which </w:t>
      </w:r>
      <w:r>
        <w:t xml:space="preserve">the Alpaca </w:t>
      </w:r>
      <w:r w:rsidR="00955265">
        <w:t xml:space="preserve">management and device </w:t>
      </w:r>
      <w:r>
        <w:t>API</w:t>
      </w:r>
      <w:r w:rsidR="00955265">
        <w:t>s</w:t>
      </w:r>
      <w:r>
        <w:t xml:space="preserve"> </w:t>
      </w:r>
      <w:r w:rsidR="00955265">
        <w:t>are</w:t>
      </w:r>
      <w:r>
        <w:t xml:space="preserve"> available. </w:t>
      </w:r>
    </w:p>
    <w:p w14:paraId="074545F9" w14:textId="77777777" w:rsidR="009D1112" w:rsidRDefault="009D1112" w:rsidP="009D1112">
      <w:pPr>
        <w:pStyle w:val="ListParagraph"/>
        <w:numPr>
          <w:ilvl w:val="0"/>
          <w:numId w:val="23"/>
        </w:numPr>
      </w:pPr>
      <w:r>
        <w:rPr>
          <w:b/>
          <w:bCs/>
        </w:rPr>
        <w:t>ASCOM DEVICE</w:t>
      </w:r>
      <w:r w:rsidRPr="00E4296F">
        <w:t>:</w:t>
      </w:r>
      <w:r>
        <w:rPr>
          <w:b/>
          <w:bCs/>
        </w:rPr>
        <w:t xml:space="preserve"> </w:t>
      </w:r>
      <w:r w:rsidRPr="00644169">
        <w:t>An implementation of</w:t>
      </w:r>
      <w:r>
        <w:rPr>
          <w:b/>
          <w:bCs/>
        </w:rPr>
        <w:t xml:space="preserve"> </w:t>
      </w:r>
      <w:r w:rsidRPr="00E747C7">
        <w:t xml:space="preserve">an ASCOM </w:t>
      </w:r>
      <w:r>
        <w:t xml:space="preserve">device </w:t>
      </w:r>
      <w:r w:rsidRPr="00E747C7">
        <w:t xml:space="preserve">interface </w:t>
      </w:r>
      <w:r>
        <w:t xml:space="preserve">such as ITelescope or IFocuser that can be accessed through </w:t>
      </w:r>
      <w:r w:rsidRPr="0035601B">
        <w:t xml:space="preserve">the Alpaca </w:t>
      </w:r>
      <w:r>
        <w:t xml:space="preserve">Device API </w:t>
      </w:r>
      <w:r w:rsidRPr="0035601B">
        <w:t>protocol</w:t>
      </w:r>
      <w:r>
        <w:t>.</w:t>
      </w:r>
    </w:p>
    <w:p w14:paraId="35A13402" w14:textId="22AC65E8" w:rsidR="00636B88" w:rsidRDefault="0040076A" w:rsidP="00823A85">
      <w:pPr>
        <w:pStyle w:val="ListParagraph"/>
        <w:numPr>
          <w:ilvl w:val="0"/>
          <w:numId w:val="23"/>
        </w:numPr>
      </w:pPr>
      <w:r>
        <w:rPr>
          <w:b/>
          <w:bCs/>
        </w:rPr>
        <w:t>UNIQUE ID</w:t>
      </w:r>
      <w:r w:rsidRPr="0040076A">
        <w:t>:</w:t>
      </w:r>
      <w:r>
        <w:t xml:space="preserve"> </w:t>
      </w:r>
      <w:r w:rsidR="00B01FC1">
        <w:t>A</w:t>
      </w:r>
      <w:r w:rsidR="002E2273">
        <w:t xml:space="preserve"> string </w:t>
      </w:r>
      <w:r w:rsidR="00EF624E">
        <w:t xml:space="preserve">identifier </w:t>
      </w:r>
      <w:r w:rsidR="0055705A">
        <w:t xml:space="preserve">for </w:t>
      </w:r>
      <w:r w:rsidR="00B92E98">
        <w:t xml:space="preserve">an </w:t>
      </w:r>
      <w:r w:rsidR="00CE6168" w:rsidRPr="00EF38FE">
        <w:t>ASCOM DEVICE</w:t>
      </w:r>
      <w:r w:rsidR="00CE6168">
        <w:t xml:space="preserve"> </w:t>
      </w:r>
      <w:r w:rsidR="00EF624E">
        <w:t xml:space="preserve">that is </w:t>
      </w:r>
      <w:r w:rsidR="00472A0A">
        <w:t>globally unique</w:t>
      </w:r>
      <w:r w:rsidR="008F7DA3">
        <w:t>.</w:t>
      </w:r>
    </w:p>
    <w:p w14:paraId="2072AF20" w14:textId="05F92EE5" w:rsidR="001974ED" w:rsidRPr="001974ED" w:rsidRDefault="001974ED" w:rsidP="00823A85">
      <w:pPr>
        <w:pStyle w:val="ListParagraph"/>
        <w:numPr>
          <w:ilvl w:val="0"/>
          <w:numId w:val="23"/>
        </w:numPr>
      </w:pPr>
      <w:r>
        <w:rPr>
          <w:b/>
          <w:bCs/>
        </w:rPr>
        <w:t xml:space="preserve">ALPACA DEVICE: </w:t>
      </w:r>
      <w:r w:rsidR="00BD7F4B" w:rsidRPr="001F3C3C">
        <w:t>H</w:t>
      </w:r>
      <w:r w:rsidR="00F85EBE" w:rsidRPr="0035601B">
        <w:t xml:space="preserve">ardware or software that </w:t>
      </w:r>
      <w:r w:rsidR="00F2248D">
        <w:t xml:space="preserve">supports </w:t>
      </w:r>
      <w:r w:rsidR="00597FAA" w:rsidRPr="0035601B">
        <w:t xml:space="preserve">the Alpaca </w:t>
      </w:r>
      <w:r w:rsidR="00C647C2">
        <w:t>M</w:t>
      </w:r>
      <w:r w:rsidR="00C22CBB">
        <w:t>anage</w:t>
      </w:r>
      <w:r w:rsidR="00F52F07">
        <w:t>me</w:t>
      </w:r>
      <w:r w:rsidR="00C22CBB">
        <w:t xml:space="preserve">nt </w:t>
      </w:r>
      <w:r w:rsidR="00F52F07">
        <w:t>a</w:t>
      </w:r>
      <w:r w:rsidR="00C22CBB">
        <w:t xml:space="preserve">nd </w:t>
      </w:r>
      <w:r w:rsidR="002C1E88">
        <w:t xml:space="preserve">Alpaca </w:t>
      </w:r>
      <w:r w:rsidR="00C647C2">
        <w:t>D</w:t>
      </w:r>
      <w:r w:rsidR="001F3C3C">
        <w:t xml:space="preserve">evice </w:t>
      </w:r>
      <w:r w:rsidR="00163D84">
        <w:t xml:space="preserve">API </w:t>
      </w:r>
      <w:r w:rsidR="0035601B" w:rsidRPr="0035601B">
        <w:t>protocol</w:t>
      </w:r>
      <w:r w:rsidR="00C647C2">
        <w:t>s</w:t>
      </w:r>
      <w:r w:rsidR="009D0202">
        <w:t xml:space="preserve"> </w:t>
      </w:r>
      <w:r w:rsidR="0004194F">
        <w:t xml:space="preserve">to </w:t>
      </w:r>
      <w:r w:rsidR="009D0202">
        <w:t xml:space="preserve">provide access to </w:t>
      </w:r>
      <w:r w:rsidR="00823D5F">
        <w:t xml:space="preserve">one or more </w:t>
      </w:r>
      <w:r w:rsidR="006B51C2" w:rsidRPr="00EF38FE">
        <w:t>ASCOM DEVICES</w:t>
      </w:r>
      <w:r w:rsidR="00E50A21">
        <w:t>.</w:t>
      </w:r>
    </w:p>
    <w:p w14:paraId="491FC16A" w14:textId="358D9A64" w:rsidR="006C7662" w:rsidRDefault="00150D19" w:rsidP="00717E54">
      <w:pPr>
        <w:pStyle w:val="Heading1"/>
      </w:pPr>
      <w:r>
        <w:t xml:space="preserve">Alpaca Discovery </w:t>
      </w:r>
      <w:r w:rsidR="007F4D15">
        <w:t>Protocol</w:t>
      </w:r>
      <w:r w:rsidR="0017446F">
        <w:t xml:space="preserve"> - IPv4</w:t>
      </w:r>
    </w:p>
    <w:p w14:paraId="1468B7FC" w14:textId="7F99B648" w:rsidR="00BD37AB" w:rsidRPr="00BD37AB" w:rsidRDefault="00BD37AB" w:rsidP="00BD37AB">
      <w:pPr>
        <w:pStyle w:val="Heading2"/>
      </w:pPr>
      <w:r>
        <w:t>Clients</w:t>
      </w:r>
    </w:p>
    <w:p w14:paraId="0DED80FC" w14:textId="39768480" w:rsidR="008861A4" w:rsidRDefault="006A74DE" w:rsidP="007C122C">
      <w:r>
        <w:t xml:space="preserve">Clients find devices through </w:t>
      </w:r>
      <w:r w:rsidR="00811A4C">
        <w:t>a UDP protocol</w:t>
      </w:r>
      <w:r w:rsidR="00D31660">
        <w:t xml:space="preserve"> </w:t>
      </w:r>
      <w:r w:rsidR="00465761">
        <w:t xml:space="preserve">(see </w:t>
      </w:r>
      <w:r w:rsidR="00465761">
        <w:fldChar w:fldCharType="begin"/>
      </w:r>
      <w:r w:rsidR="00465761">
        <w:instrText xml:space="preserve"> REF _Ref35243715 \h </w:instrText>
      </w:r>
      <w:r w:rsidR="00465761">
        <w:fldChar w:fldCharType="separate"/>
      </w:r>
      <w:r w:rsidR="00392A5F" w:rsidRPr="00465761">
        <w:rPr>
          <w:rFonts w:cstheme="minorHAnsi"/>
          <w:iCs/>
        </w:rPr>
        <w:t xml:space="preserve">Figure </w:t>
      </w:r>
      <w:r w:rsidR="00392A5F">
        <w:rPr>
          <w:rFonts w:cstheme="minorHAnsi"/>
          <w:iCs/>
          <w:noProof/>
        </w:rPr>
        <w:t>1</w:t>
      </w:r>
      <w:r w:rsidR="00392A5F" w:rsidRPr="00465761">
        <w:rPr>
          <w:rFonts w:cstheme="minorHAnsi"/>
          <w:iCs/>
        </w:rPr>
        <w:t xml:space="preserve"> - Alpaca IPv4 </w:t>
      </w:r>
      <w:r w:rsidR="00392A5F">
        <w:rPr>
          <w:rFonts w:cstheme="minorHAnsi"/>
          <w:iCs/>
        </w:rPr>
        <w:t xml:space="preserve">and IPv6 </w:t>
      </w:r>
      <w:r w:rsidR="00392A5F" w:rsidRPr="00465761">
        <w:rPr>
          <w:rFonts w:cstheme="minorHAnsi"/>
          <w:iCs/>
        </w:rPr>
        <w:t>discovery protocol</w:t>
      </w:r>
      <w:r w:rsidR="00465761">
        <w:fldChar w:fldCharType="end"/>
      </w:r>
      <w:r w:rsidR="00465761">
        <w:t xml:space="preserve">) </w:t>
      </w:r>
      <w:r w:rsidR="003B6A67">
        <w:t>that uses</w:t>
      </w:r>
      <w:r w:rsidR="008861A4">
        <w:t>:</w:t>
      </w:r>
    </w:p>
    <w:p w14:paraId="18A413BB" w14:textId="0A2D7CB1" w:rsidR="008861A4" w:rsidRDefault="00D31660" w:rsidP="00B767DF">
      <w:pPr>
        <w:pStyle w:val="ListParagraph"/>
        <w:numPr>
          <w:ilvl w:val="0"/>
          <w:numId w:val="26"/>
        </w:numPr>
      </w:pPr>
      <w:r>
        <w:t xml:space="preserve">the </w:t>
      </w:r>
      <w:r w:rsidR="00C8095F">
        <w:t>IPv4 network broadcast address</w:t>
      </w:r>
    </w:p>
    <w:p w14:paraId="795E3BA6" w14:textId="6C481D78" w:rsidR="007C122C" w:rsidRDefault="0022765F" w:rsidP="008861A4">
      <w:pPr>
        <w:pStyle w:val="ListParagraph"/>
        <w:numPr>
          <w:ilvl w:val="0"/>
          <w:numId w:val="26"/>
        </w:numPr>
      </w:pPr>
      <w:r>
        <w:t>a designated IP port number</w:t>
      </w:r>
      <w:r w:rsidR="00DC7610">
        <w:t xml:space="preserve">, </w:t>
      </w:r>
      <w:r w:rsidR="009B0490">
        <w:t xml:space="preserve">whose </w:t>
      </w:r>
      <w:r w:rsidR="00DC7610">
        <w:t xml:space="preserve">default </w:t>
      </w:r>
      <w:r w:rsidR="009B0490">
        <w:t>is 32227</w:t>
      </w:r>
    </w:p>
    <w:p w14:paraId="259F80D4" w14:textId="151757B0" w:rsidR="001F0FA9" w:rsidRDefault="001F0FA9" w:rsidP="008861A4">
      <w:pPr>
        <w:pStyle w:val="ListParagraph"/>
        <w:numPr>
          <w:ilvl w:val="0"/>
          <w:numId w:val="26"/>
        </w:numPr>
      </w:pPr>
      <w:r>
        <w:t xml:space="preserve">a structured </w:t>
      </w:r>
      <w:r w:rsidR="00603945">
        <w:t>DISCOVERY MESSAGE</w:t>
      </w:r>
    </w:p>
    <w:p w14:paraId="3B8BB981" w14:textId="191B05E7" w:rsidR="00603945" w:rsidRPr="007C122C" w:rsidRDefault="00603945" w:rsidP="008861A4">
      <w:pPr>
        <w:pStyle w:val="ListParagraph"/>
        <w:numPr>
          <w:ilvl w:val="0"/>
          <w:numId w:val="26"/>
        </w:numPr>
      </w:pPr>
      <w:r>
        <w:t>a structured RESPONSE MESSAGE</w:t>
      </w:r>
    </w:p>
    <w:p w14:paraId="37A6BA15" w14:textId="4388C3BC" w:rsidR="00D64E5D" w:rsidRDefault="00324E6A" w:rsidP="00B04EF5">
      <w:r>
        <w:t xml:space="preserve">To search for </w:t>
      </w:r>
      <w:r w:rsidR="00603060">
        <w:t xml:space="preserve">and use </w:t>
      </w:r>
      <w:r w:rsidR="00CF60EB" w:rsidRPr="00CF60EB">
        <w:t>ALPACA DEVICES</w:t>
      </w:r>
      <w:r>
        <w:t>, a</w:t>
      </w:r>
      <w:r w:rsidR="001242D2">
        <w:t xml:space="preserve"> client </w:t>
      </w:r>
      <w:r w:rsidR="00D93779">
        <w:t>should</w:t>
      </w:r>
      <w:r w:rsidR="00D64E5D">
        <w:t>:</w:t>
      </w:r>
    </w:p>
    <w:p w14:paraId="0B23FC4D" w14:textId="309AB6F0" w:rsidR="00E83AF2" w:rsidRDefault="00E0633E" w:rsidP="001F759D">
      <w:pPr>
        <w:pStyle w:val="ListParagraph"/>
        <w:numPr>
          <w:ilvl w:val="0"/>
          <w:numId w:val="27"/>
        </w:numPr>
      </w:pPr>
      <w:r>
        <w:t>Transmit</w:t>
      </w:r>
      <w:r w:rsidR="001F67FE">
        <w:t xml:space="preserve"> a DISCOVERY MESSAGE </w:t>
      </w:r>
      <w:r w:rsidR="00C16777">
        <w:t xml:space="preserve">to the DISCOVERY PORT by </w:t>
      </w:r>
      <w:r w:rsidR="00094F24">
        <w:t>broadcast (IPv4)</w:t>
      </w:r>
      <w:r w:rsidR="00F60D48">
        <w:t>.</w:t>
      </w:r>
    </w:p>
    <w:p w14:paraId="2BB7E45B" w14:textId="09DC68E9" w:rsidR="00737060" w:rsidRDefault="00B662A0" w:rsidP="001F759D">
      <w:pPr>
        <w:pStyle w:val="ListParagraph"/>
        <w:numPr>
          <w:ilvl w:val="0"/>
          <w:numId w:val="27"/>
        </w:numPr>
      </w:pPr>
      <w:r>
        <w:t>U</w:t>
      </w:r>
      <w:r w:rsidR="00576AD5">
        <w:t xml:space="preserve">se </w:t>
      </w:r>
      <w:r w:rsidR="00F9077E">
        <w:t xml:space="preserve">the </w:t>
      </w:r>
      <w:r w:rsidR="00753315">
        <w:t xml:space="preserve">IP address </w:t>
      </w:r>
      <w:r w:rsidR="00AC309B">
        <w:t xml:space="preserve">from the </w:t>
      </w:r>
      <w:r w:rsidR="00753315">
        <w:t xml:space="preserve">RESPONSE MESSAGE </w:t>
      </w:r>
      <w:r w:rsidR="00EF1288">
        <w:t xml:space="preserve">together with </w:t>
      </w:r>
      <w:r w:rsidR="00AC309B">
        <w:t xml:space="preserve">the </w:t>
      </w:r>
      <w:r w:rsidR="00F9077E" w:rsidRPr="00BA37AB">
        <w:t>ALPACA</w:t>
      </w:r>
      <w:r w:rsidR="00BA37AB" w:rsidRPr="00BA37AB">
        <w:t xml:space="preserve"> </w:t>
      </w:r>
      <w:r w:rsidR="00F9077E" w:rsidRPr="00BA37AB">
        <w:t>PORT</w:t>
      </w:r>
      <w:r w:rsidR="00576AD5">
        <w:t xml:space="preserve"> </w:t>
      </w:r>
      <w:r w:rsidR="00043267">
        <w:t xml:space="preserve">from the DISCOVERY RESPONSE </w:t>
      </w:r>
      <w:r w:rsidR="00576AD5">
        <w:t xml:space="preserve">to query the Alpaca </w:t>
      </w:r>
      <w:r w:rsidR="00265EBE">
        <w:t>M</w:t>
      </w:r>
      <w:r w:rsidR="00D342F7">
        <w:t>anagement API</w:t>
      </w:r>
      <w:r w:rsidR="00832E9D">
        <w:t xml:space="preserve"> to determine </w:t>
      </w:r>
      <w:r w:rsidR="007214DC">
        <w:t xml:space="preserve">which </w:t>
      </w:r>
      <w:r w:rsidR="006B51C2" w:rsidRPr="006B51C2">
        <w:t>ASCOM DEVICES</w:t>
      </w:r>
      <w:r w:rsidR="00D342F7" w:rsidRPr="00EF38FE">
        <w:rPr>
          <w:i/>
          <w:iCs/>
        </w:rPr>
        <w:t xml:space="preserve"> </w:t>
      </w:r>
      <w:r w:rsidR="00D342F7">
        <w:t xml:space="preserve">and device types are </w:t>
      </w:r>
      <w:r w:rsidR="00C942DE">
        <w:t xml:space="preserve">available. </w:t>
      </w:r>
    </w:p>
    <w:p w14:paraId="33DE5903" w14:textId="2D31EE9F" w:rsidR="00146C8A" w:rsidRDefault="000F6002" w:rsidP="001F759D">
      <w:pPr>
        <w:pStyle w:val="ListParagraph"/>
        <w:numPr>
          <w:ilvl w:val="0"/>
          <w:numId w:val="27"/>
        </w:numPr>
      </w:pPr>
      <w:r>
        <w:t xml:space="preserve">When selected by the </w:t>
      </w:r>
      <w:r w:rsidR="00C574A1">
        <w:t>user, a</w:t>
      </w:r>
      <w:r w:rsidR="00737060">
        <w:t xml:space="preserve">ccess </w:t>
      </w:r>
      <w:r w:rsidR="00E04AD9">
        <w:t>specific device</w:t>
      </w:r>
      <w:r w:rsidR="00C574A1">
        <w:t>s</w:t>
      </w:r>
      <w:r w:rsidR="00E04AD9">
        <w:t xml:space="preserve"> </w:t>
      </w:r>
      <w:r w:rsidR="007A18D1">
        <w:t xml:space="preserve">through the </w:t>
      </w:r>
      <w:r w:rsidR="005C2021" w:rsidRPr="005C2021">
        <w:t>ALPACA DEVICE</w:t>
      </w:r>
      <w:r w:rsidR="009F781F">
        <w:t xml:space="preserve"> </w:t>
      </w:r>
      <w:r w:rsidR="00265EBE">
        <w:t xml:space="preserve">API </w:t>
      </w:r>
      <w:r w:rsidR="000D080B">
        <w:t xml:space="preserve">that also runs on the </w:t>
      </w:r>
      <w:r w:rsidR="00EA071D" w:rsidRPr="00BA37AB">
        <w:t>ALPACA PORT</w:t>
      </w:r>
      <w:r w:rsidR="00EA071D">
        <w:t xml:space="preserve"> at the </w:t>
      </w:r>
      <w:r w:rsidR="007B2DA9">
        <w:t xml:space="preserve">IP address </w:t>
      </w:r>
      <w:r w:rsidR="00EA071D">
        <w:t xml:space="preserve">of </w:t>
      </w:r>
      <w:r w:rsidR="007B2DA9">
        <w:t xml:space="preserve">the </w:t>
      </w:r>
      <w:r w:rsidR="001D6C41">
        <w:t xml:space="preserve">initiator of the </w:t>
      </w:r>
      <w:r w:rsidR="007B2DA9">
        <w:t>RESPONSE MESSAGE</w:t>
      </w:r>
      <w:r w:rsidR="00EA071D">
        <w:t>.</w:t>
      </w:r>
    </w:p>
    <w:p w14:paraId="20FE95BE" w14:textId="1C09EA46" w:rsidR="00BD37AB" w:rsidRDefault="00BD37AB" w:rsidP="00BD37AB">
      <w:pPr>
        <w:pStyle w:val="Heading2"/>
      </w:pPr>
      <w:r>
        <w:t>Devices</w:t>
      </w:r>
    </w:p>
    <w:p w14:paraId="416DF9C6" w14:textId="68A4429E" w:rsidR="00BD37AB" w:rsidRDefault="0017446F" w:rsidP="0017446F">
      <w:r>
        <w:t xml:space="preserve">To listen for </w:t>
      </w:r>
      <w:r w:rsidR="00465761">
        <w:t xml:space="preserve">IPv4 </w:t>
      </w:r>
      <w:r>
        <w:t>DISCOVERY MESSAGE</w:t>
      </w:r>
      <w:r>
        <w:t>s</w:t>
      </w:r>
      <w:r w:rsidR="00465761">
        <w:t>,</w:t>
      </w:r>
      <w:r w:rsidR="00BD37AB">
        <w:t xml:space="preserve"> Alpaca devices should:</w:t>
      </w:r>
    </w:p>
    <w:p w14:paraId="566A3B03" w14:textId="21D6EB91" w:rsidR="0017446F" w:rsidRDefault="00BD37AB" w:rsidP="00BD37AB">
      <w:pPr>
        <w:pStyle w:val="ListParagraph"/>
        <w:numPr>
          <w:ilvl w:val="0"/>
          <w:numId w:val="32"/>
        </w:numPr>
      </w:pPr>
      <w:r>
        <w:t>Listen for IPv4 broadcasts on the DISCOVERY</w:t>
      </w:r>
      <w:r w:rsidR="0017446F">
        <w:t xml:space="preserve"> </w:t>
      </w:r>
      <w:r>
        <w:t>PORT</w:t>
      </w:r>
    </w:p>
    <w:p w14:paraId="05E72E44" w14:textId="51D5434B" w:rsidR="00BD37AB" w:rsidRDefault="00BD37AB" w:rsidP="00BD37AB">
      <w:pPr>
        <w:pStyle w:val="ListParagraph"/>
        <w:numPr>
          <w:ilvl w:val="0"/>
          <w:numId w:val="32"/>
        </w:numPr>
      </w:pPr>
      <w:r>
        <w:t>A</w:t>
      </w:r>
      <w:r>
        <w:t xml:space="preserve">ssess each </w:t>
      </w:r>
      <w:r>
        <w:t xml:space="preserve">received </w:t>
      </w:r>
      <w:r>
        <w:t xml:space="preserve">message to confirm whether it is a valid DISCOVERY MESSAGE. </w:t>
      </w:r>
    </w:p>
    <w:p w14:paraId="1392E851" w14:textId="51DDA30B" w:rsidR="00BD37AB" w:rsidRDefault="00BD37AB" w:rsidP="00BD37AB">
      <w:pPr>
        <w:pStyle w:val="ListParagraph"/>
        <w:numPr>
          <w:ilvl w:val="0"/>
          <w:numId w:val="32"/>
        </w:numPr>
      </w:pPr>
      <w:r>
        <w:t>If the request is valid</w:t>
      </w:r>
      <w:r>
        <w:t>,</w:t>
      </w:r>
      <w:r>
        <w:t xml:space="preserve"> return a RESPONSE MESSAGE indicating the device’s </w:t>
      </w:r>
      <w:r w:rsidRPr="006D2403">
        <w:t>ALPACA PORT</w:t>
      </w:r>
      <w:r>
        <w:t>.</w:t>
      </w:r>
    </w:p>
    <w:p w14:paraId="2362C66F" w14:textId="4B614858" w:rsidR="007B0575" w:rsidRPr="007B0575" w:rsidRDefault="00B01EBB" w:rsidP="0017446F">
      <w:r>
        <w:lastRenderedPageBreak/>
        <w:t>Th</w:t>
      </w:r>
      <w:r w:rsidR="007E6A86">
        <w:t xml:space="preserve">e </w:t>
      </w:r>
      <w:r w:rsidR="00F560C4">
        <w:t xml:space="preserve">following figure </w:t>
      </w:r>
      <w:r w:rsidR="00B400AB">
        <w:t>gives</w:t>
      </w:r>
      <w:r w:rsidR="00F560C4">
        <w:t xml:space="preserve"> </w:t>
      </w:r>
      <w:r w:rsidR="004139F2">
        <w:t xml:space="preserve">a conceptual overview of the </w:t>
      </w:r>
      <w:r w:rsidR="00BD37AB">
        <w:t>IPv4</w:t>
      </w:r>
      <w:r w:rsidR="00465761">
        <w:t xml:space="preserve"> and IPv6 </w:t>
      </w:r>
      <w:r w:rsidR="004139F2">
        <w:t>discovery process</w:t>
      </w:r>
      <w:r w:rsidR="00465761">
        <w:t>es</w:t>
      </w:r>
      <w:r w:rsidR="00B400AB">
        <w:t>.</w:t>
      </w:r>
    </w:p>
    <w:p w14:paraId="6FDBAFD9" w14:textId="77777777" w:rsidR="0017446F" w:rsidRDefault="006B2056" w:rsidP="0017446F">
      <w:pPr>
        <w:keepNext/>
      </w:pPr>
      <w:r w:rsidRPr="006B2056">
        <w:rPr>
          <w:noProof/>
        </w:rPr>
        <w:drawing>
          <wp:inline distT="0" distB="0" distL="0" distR="0" wp14:anchorId="4D06B407" wp14:editId="1F8F3E45">
            <wp:extent cx="5731510" cy="70218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021830"/>
                    </a:xfrm>
                    <a:prstGeom prst="rect">
                      <a:avLst/>
                    </a:prstGeom>
                    <a:noFill/>
                    <a:ln>
                      <a:noFill/>
                    </a:ln>
                  </pic:spPr>
                </pic:pic>
              </a:graphicData>
            </a:graphic>
          </wp:inline>
        </w:drawing>
      </w:r>
    </w:p>
    <w:p w14:paraId="64584FE2" w14:textId="76C01B7A" w:rsidR="00393D6B" w:rsidRPr="00465761" w:rsidRDefault="0017446F" w:rsidP="0017446F">
      <w:pPr>
        <w:pStyle w:val="Caption"/>
        <w:rPr>
          <w:rFonts w:cstheme="minorHAnsi"/>
          <w:iCs/>
        </w:rPr>
      </w:pPr>
      <w:bookmarkStart w:id="0" w:name="_Ref35243715"/>
      <w:r w:rsidRPr="00465761">
        <w:rPr>
          <w:rFonts w:cstheme="minorHAnsi"/>
          <w:iCs/>
        </w:rPr>
        <w:t xml:space="preserve">Figure </w:t>
      </w:r>
      <w:r w:rsidRPr="00465761">
        <w:rPr>
          <w:rFonts w:cstheme="minorHAnsi"/>
          <w:iCs/>
        </w:rPr>
        <w:fldChar w:fldCharType="begin"/>
      </w:r>
      <w:r w:rsidRPr="00465761">
        <w:rPr>
          <w:rFonts w:cstheme="minorHAnsi"/>
          <w:iCs/>
        </w:rPr>
        <w:instrText xml:space="preserve"> SEQ Figure \* ARABIC </w:instrText>
      </w:r>
      <w:r w:rsidRPr="00465761">
        <w:rPr>
          <w:rFonts w:cstheme="minorHAnsi"/>
          <w:iCs/>
        </w:rPr>
        <w:fldChar w:fldCharType="separate"/>
      </w:r>
      <w:r w:rsidR="00392A5F">
        <w:rPr>
          <w:rFonts w:cstheme="minorHAnsi"/>
          <w:iCs/>
          <w:noProof/>
        </w:rPr>
        <w:t>1</w:t>
      </w:r>
      <w:r w:rsidRPr="00465761">
        <w:rPr>
          <w:rFonts w:cstheme="minorHAnsi"/>
          <w:iCs/>
        </w:rPr>
        <w:fldChar w:fldCharType="end"/>
      </w:r>
      <w:r w:rsidRPr="00465761">
        <w:rPr>
          <w:rFonts w:cstheme="minorHAnsi"/>
          <w:iCs/>
        </w:rPr>
        <w:t xml:space="preserve"> - Alpaca </w:t>
      </w:r>
      <w:r w:rsidR="00BD37AB" w:rsidRPr="00465761">
        <w:rPr>
          <w:rFonts w:cstheme="minorHAnsi"/>
          <w:iCs/>
        </w:rPr>
        <w:t xml:space="preserve">IPv4 </w:t>
      </w:r>
      <w:r w:rsidR="00465761">
        <w:rPr>
          <w:rFonts w:cstheme="minorHAnsi"/>
          <w:iCs/>
        </w:rPr>
        <w:t xml:space="preserve">and IPv6 </w:t>
      </w:r>
      <w:r w:rsidRPr="00465761">
        <w:rPr>
          <w:rFonts w:cstheme="minorHAnsi"/>
          <w:iCs/>
        </w:rPr>
        <w:t>discovery protocol</w:t>
      </w:r>
      <w:bookmarkEnd w:id="0"/>
    </w:p>
    <w:p w14:paraId="048F274B" w14:textId="12460E49" w:rsidR="0017446F" w:rsidRDefault="0017446F" w:rsidP="00BD37AB">
      <w:pPr>
        <w:pStyle w:val="Heading1"/>
      </w:pPr>
      <w:r>
        <w:lastRenderedPageBreak/>
        <w:t>Alpaca Discovery Protocol - IPv</w:t>
      </w:r>
      <w:r>
        <w:t>6</w:t>
      </w:r>
    </w:p>
    <w:p w14:paraId="5ED42169" w14:textId="77777777" w:rsidR="00BD37AB" w:rsidRPr="00BD37AB" w:rsidRDefault="00BD37AB" w:rsidP="00BD37AB">
      <w:pPr>
        <w:pStyle w:val="Heading2"/>
      </w:pPr>
      <w:r>
        <w:t>Clients</w:t>
      </w:r>
    </w:p>
    <w:p w14:paraId="739EB040" w14:textId="69DBAE17" w:rsidR="00BD37AB" w:rsidRDefault="00BD37AB" w:rsidP="00BD37AB">
      <w:pPr>
        <w:keepNext/>
      </w:pPr>
      <w:r>
        <w:t xml:space="preserve">Clients find devices through a UDP protocol </w:t>
      </w:r>
      <w:r w:rsidR="00465761">
        <w:t xml:space="preserve">(see </w:t>
      </w:r>
      <w:r w:rsidR="00465761">
        <w:fldChar w:fldCharType="begin"/>
      </w:r>
      <w:r w:rsidR="00465761">
        <w:instrText xml:space="preserve"> REF _Ref35243715 \h </w:instrText>
      </w:r>
      <w:r w:rsidR="00465761">
        <w:fldChar w:fldCharType="separate"/>
      </w:r>
      <w:r w:rsidR="00392A5F" w:rsidRPr="00465761">
        <w:rPr>
          <w:rFonts w:cstheme="minorHAnsi"/>
          <w:iCs/>
        </w:rPr>
        <w:t xml:space="preserve">Figure </w:t>
      </w:r>
      <w:r w:rsidR="00392A5F">
        <w:rPr>
          <w:rFonts w:cstheme="minorHAnsi"/>
          <w:iCs/>
          <w:noProof/>
        </w:rPr>
        <w:t>1</w:t>
      </w:r>
      <w:r w:rsidR="00392A5F" w:rsidRPr="00465761">
        <w:rPr>
          <w:rFonts w:cstheme="minorHAnsi"/>
          <w:iCs/>
        </w:rPr>
        <w:t xml:space="preserve"> - Alpaca IPv4 </w:t>
      </w:r>
      <w:r w:rsidR="00392A5F">
        <w:rPr>
          <w:rFonts w:cstheme="minorHAnsi"/>
          <w:iCs/>
        </w:rPr>
        <w:t xml:space="preserve">and IPv6 </w:t>
      </w:r>
      <w:r w:rsidR="00392A5F" w:rsidRPr="00465761">
        <w:rPr>
          <w:rFonts w:cstheme="minorHAnsi"/>
          <w:iCs/>
        </w:rPr>
        <w:t>discovery protocol</w:t>
      </w:r>
      <w:r w:rsidR="00465761">
        <w:fldChar w:fldCharType="end"/>
      </w:r>
      <w:r w:rsidR="00465761">
        <w:t>)</w:t>
      </w:r>
      <w:r w:rsidR="00465761">
        <w:t xml:space="preserve"> </w:t>
      </w:r>
      <w:r>
        <w:t>that uses:</w:t>
      </w:r>
    </w:p>
    <w:p w14:paraId="29DC69C8" w14:textId="2A24F163" w:rsidR="00BD37AB" w:rsidRDefault="00BD37AB" w:rsidP="00BD37AB">
      <w:pPr>
        <w:pStyle w:val="ListParagraph"/>
        <w:keepNext/>
        <w:numPr>
          <w:ilvl w:val="0"/>
          <w:numId w:val="26"/>
        </w:numPr>
      </w:pPr>
      <w:r>
        <w:t xml:space="preserve">the </w:t>
      </w:r>
      <w:r w:rsidR="00465761">
        <w:t xml:space="preserve">fixed </w:t>
      </w:r>
      <w:r>
        <w:t>IPv6 link local multicast address: ff</w:t>
      </w:r>
      <w:proofErr w:type="gramStart"/>
      <w:r>
        <w:t>12::</w:t>
      </w:r>
      <w:proofErr w:type="gramEnd"/>
      <w:r>
        <w:t>a1:9aca</w:t>
      </w:r>
    </w:p>
    <w:p w14:paraId="07D2F21B" w14:textId="77777777" w:rsidR="00BD37AB" w:rsidRDefault="00BD37AB" w:rsidP="00BD37AB">
      <w:pPr>
        <w:pStyle w:val="ListParagraph"/>
        <w:keepNext/>
        <w:numPr>
          <w:ilvl w:val="0"/>
          <w:numId w:val="26"/>
        </w:numPr>
      </w:pPr>
      <w:r>
        <w:t>a designated IP port number, whose default is 32227</w:t>
      </w:r>
    </w:p>
    <w:p w14:paraId="429E9E1F" w14:textId="77777777" w:rsidR="00BD37AB" w:rsidRDefault="00BD37AB" w:rsidP="00BD37AB">
      <w:pPr>
        <w:pStyle w:val="ListParagraph"/>
        <w:keepNext/>
        <w:numPr>
          <w:ilvl w:val="0"/>
          <w:numId w:val="26"/>
        </w:numPr>
      </w:pPr>
      <w:r>
        <w:t>a structured DISCOVERY MESSAGE</w:t>
      </w:r>
    </w:p>
    <w:p w14:paraId="5A24DA76" w14:textId="77777777" w:rsidR="00BD37AB" w:rsidRPr="007C122C" w:rsidRDefault="00BD37AB" w:rsidP="00BD37AB">
      <w:pPr>
        <w:pStyle w:val="ListParagraph"/>
        <w:keepNext/>
        <w:numPr>
          <w:ilvl w:val="0"/>
          <w:numId w:val="26"/>
        </w:numPr>
      </w:pPr>
      <w:r>
        <w:t>a structured RESPONSE MESSAGE</w:t>
      </w:r>
    </w:p>
    <w:p w14:paraId="7B6D7D62" w14:textId="77777777" w:rsidR="00BD37AB" w:rsidRDefault="00BD37AB" w:rsidP="00BD37AB">
      <w:r>
        <w:t xml:space="preserve">To search for and use </w:t>
      </w:r>
      <w:r w:rsidRPr="00CF60EB">
        <w:t>ALPACA DEVICES</w:t>
      </w:r>
      <w:r>
        <w:t>, a client should:</w:t>
      </w:r>
    </w:p>
    <w:p w14:paraId="32700DA4" w14:textId="555D589D" w:rsidR="00BD37AB" w:rsidRDefault="00BD37AB" w:rsidP="00BD37AB">
      <w:pPr>
        <w:pStyle w:val="ListParagraph"/>
        <w:numPr>
          <w:ilvl w:val="0"/>
          <w:numId w:val="33"/>
        </w:numPr>
      </w:pPr>
      <w:r>
        <w:t xml:space="preserve">Transmit a DISCOVERY MESSAGE to the DISCOVERY PORT </w:t>
      </w:r>
      <w:r>
        <w:t xml:space="preserve">using </w:t>
      </w:r>
      <w:r w:rsidR="00465761">
        <w:t xml:space="preserve">IPv6 </w:t>
      </w:r>
      <w:r>
        <w:t>multicast address ff</w:t>
      </w:r>
      <w:proofErr w:type="gramStart"/>
      <w:r>
        <w:t>12::</w:t>
      </w:r>
      <w:proofErr w:type="gramEnd"/>
      <w:r>
        <w:t>a1:9aca</w:t>
      </w:r>
      <w:r>
        <w:t>.</w:t>
      </w:r>
    </w:p>
    <w:p w14:paraId="0FC81BEE" w14:textId="77777777" w:rsidR="00BD37AB" w:rsidRDefault="00BD37AB" w:rsidP="00BD37AB">
      <w:pPr>
        <w:pStyle w:val="ListParagraph"/>
        <w:numPr>
          <w:ilvl w:val="0"/>
          <w:numId w:val="33"/>
        </w:numPr>
      </w:pPr>
      <w:r>
        <w:t xml:space="preserve">Use the IP address from the RESPONSE MESSAGE together with the </w:t>
      </w:r>
      <w:r w:rsidRPr="00BA37AB">
        <w:t>ALPACA PORT</w:t>
      </w:r>
      <w:r>
        <w:t xml:space="preserve"> from the DISCOVERY RESPONSE to query the Alpaca Management API to determine which </w:t>
      </w:r>
      <w:r w:rsidRPr="006B51C2">
        <w:t>ASCOM DEVICES</w:t>
      </w:r>
      <w:r w:rsidRPr="00EF38FE">
        <w:rPr>
          <w:i/>
          <w:iCs/>
        </w:rPr>
        <w:t xml:space="preserve"> </w:t>
      </w:r>
      <w:r>
        <w:t xml:space="preserve">and device types are available. </w:t>
      </w:r>
    </w:p>
    <w:p w14:paraId="0AE43AA7" w14:textId="77777777" w:rsidR="00BD37AB" w:rsidRDefault="00BD37AB" w:rsidP="00BD37AB">
      <w:pPr>
        <w:pStyle w:val="ListParagraph"/>
        <w:numPr>
          <w:ilvl w:val="0"/>
          <w:numId w:val="33"/>
        </w:numPr>
      </w:pPr>
      <w:r>
        <w:t xml:space="preserve">When selected by the user, access specific devices through the </w:t>
      </w:r>
      <w:r w:rsidRPr="005C2021">
        <w:t>ALPACA DEVICE</w:t>
      </w:r>
      <w:r>
        <w:t xml:space="preserve"> API that also runs on the </w:t>
      </w:r>
      <w:r w:rsidRPr="00BA37AB">
        <w:t>ALPACA PORT</w:t>
      </w:r>
      <w:r>
        <w:t xml:space="preserve"> at the IP address of the initiator of the RESPONSE MESSAGE.</w:t>
      </w:r>
    </w:p>
    <w:p w14:paraId="70AACD31" w14:textId="77777777" w:rsidR="00BD37AB" w:rsidRDefault="00BD37AB" w:rsidP="00BD37AB">
      <w:pPr>
        <w:pStyle w:val="Heading2"/>
      </w:pPr>
      <w:r>
        <w:t>Devices</w:t>
      </w:r>
    </w:p>
    <w:p w14:paraId="638EB74D" w14:textId="7081A1B0" w:rsidR="00BD37AB" w:rsidRDefault="00BD37AB" w:rsidP="00BD37AB">
      <w:r>
        <w:t>To listen for DISCOVERY MESSAGEs</w:t>
      </w:r>
      <w:r w:rsidR="00465761">
        <w:t>,</w:t>
      </w:r>
      <w:r>
        <w:t xml:space="preserve"> Alpaca devices should:</w:t>
      </w:r>
    </w:p>
    <w:p w14:paraId="73C8D67E" w14:textId="7BF62BA0" w:rsidR="00465761" w:rsidRPr="00465761" w:rsidRDefault="00BD37AB" w:rsidP="00465761">
      <w:pPr>
        <w:pStyle w:val="ListParagraph"/>
        <w:numPr>
          <w:ilvl w:val="0"/>
          <w:numId w:val="34"/>
        </w:numPr>
      </w:pPr>
      <w:r>
        <w:t>Join</w:t>
      </w:r>
      <w:r w:rsidR="00465761">
        <w:t xml:space="preserve"> the</w:t>
      </w:r>
      <w:r w:rsidR="00465761" w:rsidRPr="00465761">
        <w:t xml:space="preserve"> </w:t>
      </w:r>
      <w:r w:rsidR="00465761">
        <w:t>Alpaca I</w:t>
      </w:r>
      <w:r w:rsidR="00465761" w:rsidRPr="00465761">
        <w:t xml:space="preserve">Pv6 multicast </w:t>
      </w:r>
      <w:r w:rsidR="00465761">
        <w:t xml:space="preserve">group on </w:t>
      </w:r>
      <w:r w:rsidR="00465761" w:rsidRPr="00465761">
        <w:t>address ff</w:t>
      </w:r>
      <w:proofErr w:type="gramStart"/>
      <w:r w:rsidR="00465761" w:rsidRPr="00465761">
        <w:t>12::</w:t>
      </w:r>
      <w:proofErr w:type="gramEnd"/>
      <w:r w:rsidR="00465761" w:rsidRPr="00465761">
        <w:t>a1:9aca.</w:t>
      </w:r>
    </w:p>
    <w:p w14:paraId="751AF164" w14:textId="57BA1887" w:rsidR="00BD37AB" w:rsidRDefault="00BD37AB" w:rsidP="00AA15DD">
      <w:pPr>
        <w:pStyle w:val="ListParagraph"/>
        <w:numPr>
          <w:ilvl w:val="0"/>
          <w:numId w:val="34"/>
        </w:numPr>
      </w:pPr>
      <w:r>
        <w:t xml:space="preserve">Listen for </w:t>
      </w:r>
      <w:r w:rsidR="00465761">
        <w:t xml:space="preserve">Alpaca </w:t>
      </w:r>
      <w:r>
        <w:t>IPv</w:t>
      </w:r>
      <w:r w:rsidR="00465761">
        <w:t>6</w:t>
      </w:r>
      <w:r>
        <w:t xml:space="preserve"> </w:t>
      </w:r>
      <w:r w:rsidR="00465761">
        <w:t xml:space="preserve">multicasts </w:t>
      </w:r>
      <w:r>
        <w:t>on the DISCOVERY PORT</w:t>
      </w:r>
    </w:p>
    <w:p w14:paraId="25AB832A" w14:textId="77777777" w:rsidR="00BD37AB" w:rsidRDefault="00BD37AB" w:rsidP="00BD37AB">
      <w:pPr>
        <w:pStyle w:val="ListParagraph"/>
        <w:numPr>
          <w:ilvl w:val="0"/>
          <w:numId w:val="34"/>
        </w:numPr>
      </w:pPr>
      <w:r>
        <w:t xml:space="preserve">Assess each received message to confirm whether it is a valid DISCOVERY MESSAGE. </w:t>
      </w:r>
    </w:p>
    <w:p w14:paraId="3FD3A339" w14:textId="77777777" w:rsidR="00BD37AB" w:rsidRDefault="00BD37AB" w:rsidP="00BD37AB">
      <w:pPr>
        <w:pStyle w:val="ListParagraph"/>
        <w:numPr>
          <w:ilvl w:val="0"/>
          <w:numId w:val="34"/>
        </w:numPr>
      </w:pPr>
      <w:r>
        <w:t xml:space="preserve">If the request is valid, return a RESPONSE MESSAGE indicating the device’s </w:t>
      </w:r>
      <w:r w:rsidRPr="006D2403">
        <w:t>ALPACA PORT</w:t>
      </w:r>
      <w:r>
        <w:t>.</w:t>
      </w:r>
    </w:p>
    <w:p w14:paraId="6EED80B2" w14:textId="6B56EE60" w:rsidR="001B2ED1" w:rsidRDefault="001B2ED1" w:rsidP="002761E3">
      <w:pPr>
        <w:pStyle w:val="Heading1"/>
      </w:pPr>
      <w:r>
        <w:t>Discovery Message Format</w:t>
      </w:r>
    </w:p>
    <w:p w14:paraId="00828713" w14:textId="022F1CD8" w:rsidR="00705E3F" w:rsidRDefault="00B6664D" w:rsidP="002761E3">
      <w:pPr>
        <w:keepNext/>
        <w:keepLines/>
      </w:pPr>
      <w:r>
        <w:t>To provide for future extension, if required, t</w:t>
      </w:r>
      <w:r w:rsidR="001B2ED1">
        <w:t xml:space="preserve">he </w:t>
      </w:r>
      <w:r w:rsidR="001B2ED1" w:rsidRPr="00334906">
        <w:t>DISCOVERY</w:t>
      </w:r>
      <w:r w:rsidR="001B2ED1" w:rsidRPr="00BC0C1E">
        <w:t xml:space="preserve"> </w:t>
      </w:r>
      <w:r w:rsidR="001B2ED1">
        <w:t xml:space="preserve">MESSAGE </w:t>
      </w:r>
      <w:r w:rsidR="00112463">
        <w:t>has a structured format</w:t>
      </w:r>
      <w:r w:rsidR="00705E3F">
        <w:t>:</w:t>
      </w:r>
    </w:p>
    <w:tbl>
      <w:tblPr>
        <w:tblStyle w:val="TableGrid"/>
        <w:tblW w:w="0" w:type="auto"/>
        <w:jc w:val="center"/>
        <w:tblLook w:val="04A0" w:firstRow="1" w:lastRow="0" w:firstColumn="1" w:lastColumn="0" w:noHBand="0" w:noVBand="1"/>
      </w:tblPr>
      <w:tblGrid>
        <w:gridCol w:w="2701"/>
        <w:gridCol w:w="4253"/>
      </w:tblGrid>
      <w:tr w:rsidR="003811A1" w14:paraId="5A5F0A5D" w14:textId="77777777" w:rsidTr="00EF38FE">
        <w:trPr>
          <w:jc w:val="center"/>
        </w:trPr>
        <w:tc>
          <w:tcPr>
            <w:tcW w:w="2701" w:type="dxa"/>
          </w:tcPr>
          <w:p w14:paraId="3946A044" w14:textId="2C22CCC7" w:rsidR="003811A1" w:rsidRPr="004D6118" w:rsidRDefault="003811A1" w:rsidP="004D6118">
            <w:pPr>
              <w:keepNext/>
              <w:keepLines/>
              <w:jc w:val="center"/>
              <w:rPr>
                <w:rFonts w:ascii="Courier New" w:hAnsi="Courier New" w:cs="Courier New"/>
                <w:b/>
                <w:bCs/>
                <w:sz w:val="18"/>
                <w:szCs w:val="18"/>
              </w:rPr>
            </w:pPr>
            <w:r w:rsidRPr="004D6118">
              <w:rPr>
                <w:b/>
                <w:bCs/>
              </w:rPr>
              <w:t>Byte</w:t>
            </w:r>
            <w:r w:rsidR="00B53FA8">
              <w:rPr>
                <w:b/>
                <w:bCs/>
              </w:rPr>
              <w:t xml:space="preserve"> Number</w:t>
            </w:r>
          </w:p>
        </w:tc>
        <w:tc>
          <w:tcPr>
            <w:tcW w:w="4253" w:type="dxa"/>
          </w:tcPr>
          <w:p w14:paraId="657F2944" w14:textId="5A69A583" w:rsidR="003811A1" w:rsidRPr="004D6118" w:rsidRDefault="003811A1" w:rsidP="004D6118">
            <w:pPr>
              <w:keepNext/>
              <w:keepLines/>
              <w:jc w:val="center"/>
              <w:rPr>
                <w:b/>
                <w:bCs/>
              </w:rPr>
            </w:pPr>
            <w:r w:rsidRPr="004D6118">
              <w:rPr>
                <w:b/>
                <w:bCs/>
              </w:rPr>
              <w:t>Content</w:t>
            </w:r>
          </w:p>
        </w:tc>
      </w:tr>
      <w:tr w:rsidR="00A87ED4" w14:paraId="27844E27" w14:textId="77777777" w:rsidTr="00EF38FE">
        <w:trPr>
          <w:jc w:val="center"/>
        </w:trPr>
        <w:tc>
          <w:tcPr>
            <w:tcW w:w="2701" w:type="dxa"/>
          </w:tcPr>
          <w:p w14:paraId="1F59477E" w14:textId="1EECD540" w:rsidR="00A87ED4" w:rsidRPr="00EF38FE" w:rsidRDefault="00694372" w:rsidP="00536B7B">
            <w:pPr>
              <w:keepNext/>
              <w:keepLines/>
              <w:jc w:val="center"/>
              <w:rPr>
                <w:rFonts w:ascii="Courier New" w:hAnsi="Courier New" w:cs="Courier New"/>
                <w:sz w:val="18"/>
                <w:szCs w:val="18"/>
              </w:rPr>
            </w:pPr>
            <w:r w:rsidRPr="00EF38FE">
              <w:rPr>
                <w:rFonts w:ascii="Courier New" w:hAnsi="Courier New" w:cs="Courier New"/>
                <w:sz w:val="18"/>
                <w:szCs w:val="18"/>
              </w:rPr>
              <w:t>0::14</w:t>
            </w:r>
          </w:p>
        </w:tc>
        <w:tc>
          <w:tcPr>
            <w:tcW w:w="4253" w:type="dxa"/>
          </w:tcPr>
          <w:p w14:paraId="3F186FC2" w14:textId="207F1BA4" w:rsidR="00A87ED4" w:rsidRPr="00EF38FE" w:rsidRDefault="00D11F15" w:rsidP="002761E3">
            <w:pPr>
              <w:keepNext/>
              <w:keepLines/>
            </w:pPr>
            <w:r w:rsidRPr="00EF38FE">
              <w:t xml:space="preserve">Fixed </w:t>
            </w:r>
            <w:r w:rsidR="00027B81" w:rsidRPr="00EF38FE">
              <w:t xml:space="preserve">ASCII text: </w:t>
            </w:r>
            <w:proofErr w:type="spellStart"/>
            <w:r w:rsidR="003B4A92" w:rsidRPr="00EF38FE">
              <w:rPr>
                <w:rFonts w:ascii="Courier New" w:hAnsi="Courier New" w:cs="Courier New"/>
                <w:b/>
                <w:bCs/>
                <w:color w:val="C00000"/>
                <w:sz w:val="18"/>
                <w:szCs w:val="18"/>
              </w:rPr>
              <w:t>alpacadiscovery</w:t>
            </w:r>
            <w:proofErr w:type="spellEnd"/>
          </w:p>
        </w:tc>
      </w:tr>
      <w:tr w:rsidR="00A87ED4" w14:paraId="7602C854" w14:textId="77777777" w:rsidTr="00EF38FE">
        <w:trPr>
          <w:jc w:val="center"/>
        </w:trPr>
        <w:tc>
          <w:tcPr>
            <w:tcW w:w="2701" w:type="dxa"/>
          </w:tcPr>
          <w:p w14:paraId="19B6FE7E" w14:textId="210C33DF" w:rsidR="00A87ED4" w:rsidRPr="00EF38FE" w:rsidRDefault="00694372" w:rsidP="00536B7B">
            <w:pPr>
              <w:keepNext/>
              <w:keepLines/>
              <w:jc w:val="center"/>
              <w:rPr>
                <w:rFonts w:ascii="Courier New" w:hAnsi="Courier New" w:cs="Courier New"/>
                <w:sz w:val="18"/>
                <w:szCs w:val="18"/>
              </w:rPr>
            </w:pPr>
            <w:r w:rsidRPr="00EF38FE">
              <w:rPr>
                <w:rFonts w:ascii="Courier New" w:hAnsi="Courier New" w:cs="Courier New"/>
                <w:sz w:val="18"/>
                <w:szCs w:val="18"/>
              </w:rPr>
              <w:t>15</w:t>
            </w:r>
          </w:p>
        </w:tc>
        <w:tc>
          <w:tcPr>
            <w:tcW w:w="4253" w:type="dxa"/>
          </w:tcPr>
          <w:p w14:paraId="2807B895" w14:textId="77777777" w:rsidR="00233675" w:rsidRDefault="00233675" w:rsidP="00233675">
            <w:pPr>
              <w:keepNext/>
              <w:keepLines/>
            </w:pPr>
            <w:r>
              <w:t>ASCII Version number: 1 for the current version.</w:t>
            </w:r>
          </w:p>
          <w:p w14:paraId="1C4DF6D3" w14:textId="08D497A4" w:rsidR="00A87ED4" w:rsidRPr="00EF38FE" w:rsidRDefault="00233675" w:rsidP="00233675">
            <w:pPr>
              <w:keepNext/>
              <w:keepLines/>
            </w:pPr>
            <w:r>
              <w:t xml:space="preserve">The version number sequence is 1::9 then </w:t>
            </w:r>
            <w:proofErr w:type="gramStart"/>
            <w:r>
              <w:t>A::</w:t>
            </w:r>
            <w:proofErr w:type="gramEnd"/>
            <w:r>
              <w:t>Z</w:t>
            </w:r>
          </w:p>
        </w:tc>
      </w:tr>
      <w:tr w:rsidR="00A87ED4" w14:paraId="1E53859C" w14:textId="77777777" w:rsidTr="00EF38FE">
        <w:trPr>
          <w:jc w:val="center"/>
        </w:trPr>
        <w:tc>
          <w:tcPr>
            <w:tcW w:w="2701" w:type="dxa"/>
          </w:tcPr>
          <w:p w14:paraId="63CC29E3" w14:textId="7A4282A0" w:rsidR="00A87ED4" w:rsidRPr="007B66DE" w:rsidRDefault="007E3B45" w:rsidP="00536B7B">
            <w:pPr>
              <w:keepNext/>
              <w:keepLines/>
              <w:jc w:val="center"/>
              <w:rPr>
                <w:rFonts w:ascii="Courier New" w:hAnsi="Courier New" w:cs="Courier New"/>
                <w:sz w:val="18"/>
                <w:szCs w:val="18"/>
              </w:rPr>
            </w:pPr>
            <w:r>
              <w:rPr>
                <w:rFonts w:ascii="Courier New" w:hAnsi="Courier New" w:cs="Courier New"/>
                <w:sz w:val="18"/>
                <w:szCs w:val="18"/>
              </w:rPr>
              <w:t>16::63</w:t>
            </w:r>
          </w:p>
        </w:tc>
        <w:tc>
          <w:tcPr>
            <w:tcW w:w="4253" w:type="dxa"/>
          </w:tcPr>
          <w:p w14:paraId="2A6FCE8B" w14:textId="254A7F8A" w:rsidR="00A87ED4" w:rsidRDefault="00042A7C" w:rsidP="002761E3">
            <w:pPr>
              <w:keepNext/>
              <w:keepLines/>
            </w:pPr>
            <w:r w:rsidRPr="00042A7C">
              <w:t>ASCOM reserved for future expansion</w:t>
            </w:r>
          </w:p>
        </w:tc>
      </w:tr>
    </w:tbl>
    <w:p w14:paraId="25F1A3D7" w14:textId="004FF997" w:rsidR="0017446F" w:rsidRPr="0017446F" w:rsidRDefault="0017446F" w:rsidP="0017446F">
      <w:pPr>
        <w:keepNext/>
        <w:keepLines/>
        <w:spacing w:before="120"/>
        <w:rPr>
          <w:i/>
          <w:iCs/>
        </w:rPr>
      </w:pPr>
      <w:r w:rsidRPr="0017446F">
        <w:rPr>
          <w:i/>
          <w:iCs/>
        </w:rPr>
        <w:t xml:space="preserve">Table </w:t>
      </w:r>
      <w:r w:rsidRPr="0017446F">
        <w:rPr>
          <w:i/>
          <w:iCs/>
        </w:rPr>
        <w:fldChar w:fldCharType="begin"/>
      </w:r>
      <w:r w:rsidRPr="0017446F">
        <w:rPr>
          <w:i/>
          <w:iCs/>
        </w:rPr>
        <w:instrText xml:space="preserve"> SEQ Table \* ARABIC </w:instrText>
      </w:r>
      <w:r w:rsidRPr="0017446F">
        <w:rPr>
          <w:i/>
          <w:iCs/>
        </w:rPr>
        <w:fldChar w:fldCharType="separate"/>
      </w:r>
      <w:r w:rsidR="00392A5F">
        <w:rPr>
          <w:i/>
          <w:iCs/>
          <w:noProof/>
        </w:rPr>
        <w:t>1</w:t>
      </w:r>
      <w:r w:rsidRPr="0017446F">
        <w:rPr>
          <w:i/>
          <w:iCs/>
        </w:rPr>
        <w:fldChar w:fldCharType="end"/>
      </w:r>
      <w:r w:rsidRPr="0017446F">
        <w:rPr>
          <w:i/>
          <w:iCs/>
        </w:rPr>
        <w:t xml:space="preserve"> - Discovery message format</w:t>
      </w:r>
    </w:p>
    <w:p w14:paraId="1F04CDB2" w14:textId="17154480" w:rsidR="00705E3F" w:rsidRDefault="00946F4B" w:rsidP="002761E3">
      <w:pPr>
        <w:keepNext/>
        <w:keepLines/>
      </w:pPr>
      <w:r>
        <w:t>T</w:t>
      </w:r>
      <w:r w:rsidR="009972A2">
        <w:t xml:space="preserve">he </w:t>
      </w:r>
      <w:r w:rsidR="00D639FF">
        <w:t>current</w:t>
      </w:r>
      <w:r w:rsidR="00657139">
        <w:t>, version 1,</w:t>
      </w:r>
      <w:r w:rsidR="00D639FF">
        <w:t xml:space="preserve"> </w:t>
      </w:r>
      <w:r w:rsidR="009972A2">
        <w:t xml:space="preserve">discovery message </w:t>
      </w:r>
      <w:r>
        <w:t xml:space="preserve">therefore </w:t>
      </w:r>
      <w:r w:rsidR="007642C2">
        <w:t xml:space="preserve">contains </w:t>
      </w:r>
      <w:r w:rsidR="000E36D8">
        <w:t>16 bytes</w:t>
      </w:r>
      <w:r w:rsidR="002445D7">
        <w:t>,</w:t>
      </w:r>
      <w:r w:rsidR="000E36D8">
        <w:t xml:space="preserve"> comprising </w:t>
      </w:r>
      <w:r w:rsidR="00B516BA">
        <w:t xml:space="preserve">15 bytes </w:t>
      </w:r>
      <w:r w:rsidR="000E36D8">
        <w:t xml:space="preserve">from </w:t>
      </w:r>
      <w:r w:rsidR="006546D9">
        <w:t xml:space="preserve">the </w:t>
      </w:r>
      <w:r w:rsidR="001F7059">
        <w:t xml:space="preserve">ASCII text </w:t>
      </w:r>
      <w:proofErr w:type="spellStart"/>
      <w:r w:rsidR="004D1B8F" w:rsidRPr="00EF38FE">
        <w:t>alpacadiscovery</w:t>
      </w:r>
      <w:proofErr w:type="spellEnd"/>
      <w:r w:rsidR="007D23CF">
        <w:t xml:space="preserve"> </w:t>
      </w:r>
      <w:r w:rsidR="007715F3">
        <w:t xml:space="preserve">together with </w:t>
      </w:r>
      <w:r w:rsidR="003877F9">
        <w:t xml:space="preserve">a </w:t>
      </w:r>
      <w:r w:rsidR="00BF56A4">
        <w:t xml:space="preserve">single </w:t>
      </w:r>
      <w:r w:rsidR="00230A7E">
        <w:t xml:space="preserve">ASCII </w:t>
      </w:r>
      <w:r w:rsidR="002126E8">
        <w:t>version</w:t>
      </w:r>
      <w:r w:rsidR="00F53E7B">
        <w:t xml:space="preserve"> </w:t>
      </w:r>
      <w:r w:rsidR="00674926">
        <w:t>byte</w:t>
      </w:r>
      <w:r w:rsidR="002126E8">
        <w:t>:</w:t>
      </w:r>
    </w:p>
    <w:p w14:paraId="66995C9C" w14:textId="5C45A615" w:rsidR="008C245F" w:rsidRDefault="007F5D3D" w:rsidP="00EF38FE">
      <w:pPr>
        <w:keepNext/>
        <w:keepLines/>
        <w:jc w:val="center"/>
      </w:pPr>
      <w:r>
        <w:rPr>
          <w:rFonts w:ascii="Courier New" w:hAnsi="Courier New" w:cs="Courier New"/>
          <w:b/>
          <w:bCs/>
          <w:color w:val="C00000"/>
          <w:sz w:val="18"/>
          <w:szCs w:val="18"/>
        </w:rPr>
        <w:t>a</w:t>
      </w:r>
      <w:r w:rsidRPr="001F2BC8">
        <w:rPr>
          <w:rFonts w:ascii="Courier New" w:hAnsi="Courier New" w:cs="Courier New"/>
          <w:b/>
          <w:bCs/>
          <w:color w:val="C00000"/>
          <w:sz w:val="18"/>
          <w:szCs w:val="18"/>
        </w:rPr>
        <w:t>lpacadiscovery</w:t>
      </w:r>
      <w:r>
        <w:rPr>
          <w:rFonts w:ascii="Courier New" w:hAnsi="Courier New" w:cs="Courier New"/>
          <w:b/>
          <w:bCs/>
          <w:color w:val="C00000"/>
          <w:sz w:val="18"/>
          <w:szCs w:val="18"/>
        </w:rPr>
        <w:t>1</w:t>
      </w:r>
    </w:p>
    <w:p w14:paraId="1F144C30" w14:textId="6E3814BD" w:rsidR="002126E8" w:rsidRPr="004B7F33" w:rsidRDefault="00274FAB" w:rsidP="002761E3">
      <w:pPr>
        <w:keepNext/>
        <w:keepLines/>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Consolas" w:eastAsia="Times New Roman" w:hAnsi="Consolas" w:cs="Courier New"/>
          <w:color w:val="303336"/>
          <w:sz w:val="16"/>
          <w:szCs w:val="16"/>
          <w:bdr w:val="none" w:sz="0" w:space="0" w:color="auto" w:frame="1"/>
          <w:shd w:val="clear" w:color="auto" w:fill="EFF0F1"/>
          <w:lang w:eastAsia="en-GB"/>
        </w:rPr>
      </w:pPr>
      <w:r>
        <w:rPr>
          <w:rFonts w:ascii="Consolas" w:eastAsia="Times New Roman" w:hAnsi="Consolas" w:cs="Courier New"/>
          <w:color w:val="303336"/>
          <w:sz w:val="16"/>
          <w:szCs w:val="16"/>
          <w:bdr w:val="none" w:sz="0" w:space="0" w:color="auto" w:frame="1"/>
          <w:shd w:val="clear" w:color="auto" w:fill="EFF0F1"/>
          <w:lang w:eastAsia="en-GB"/>
        </w:rPr>
        <w:t xml:space="preserve">Hex: </w:t>
      </w:r>
      <w:r w:rsidR="002126E8" w:rsidRPr="004B7F33">
        <w:rPr>
          <w:rFonts w:ascii="Consolas" w:eastAsia="Times New Roman" w:hAnsi="Consolas" w:cs="Courier New"/>
          <w:color w:val="303336"/>
          <w:sz w:val="16"/>
          <w:szCs w:val="16"/>
          <w:bdr w:val="none" w:sz="0" w:space="0" w:color="auto" w:frame="1"/>
          <w:shd w:val="clear" w:color="auto" w:fill="EFF0F1"/>
          <w:lang w:eastAsia="en-GB"/>
        </w:rPr>
        <w:t>0x61, 0x6C, 0x70, 0x61, 0x63, 0x61, 0x64, 0x69, 0x73, 0x63, 0x6F, 0x76, 0x65, 0x72, 0x79</w:t>
      </w:r>
      <w:r w:rsidR="000E4F6D" w:rsidRPr="004B7F33">
        <w:rPr>
          <w:rFonts w:ascii="Consolas" w:eastAsia="Times New Roman" w:hAnsi="Consolas" w:cs="Courier New"/>
          <w:color w:val="303336"/>
          <w:sz w:val="16"/>
          <w:szCs w:val="16"/>
          <w:bdr w:val="none" w:sz="0" w:space="0" w:color="auto" w:frame="1"/>
          <w:shd w:val="clear" w:color="auto" w:fill="EFF0F1"/>
          <w:lang w:eastAsia="en-GB"/>
        </w:rPr>
        <w:t>, 0x</w:t>
      </w:r>
      <w:r w:rsidR="008C245F">
        <w:rPr>
          <w:rFonts w:ascii="Consolas" w:eastAsia="Times New Roman" w:hAnsi="Consolas" w:cs="Courier New"/>
          <w:color w:val="303336"/>
          <w:sz w:val="16"/>
          <w:szCs w:val="16"/>
          <w:bdr w:val="none" w:sz="0" w:space="0" w:color="auto" w:frame="1"/>
          <w:shd w:val="clear" w:color="auto" w:fill="EFF0F1"/>
          <w:lang w:eastAsia="en-GB"/>
        </w:rPr>
        <w:t>3</w:t>
      </w:r>
      <w:r w:rsidR="000E4F6D" w:rsidRPr="004B7F33">
        <w:rPr>
          <w:rFonts w:ascii="Consolas" w:eastAsia="Times New Roman" w:hAnsi="Consolas" w:cs="Courier New"/>
          <w:color w:val="303336"/>
          <w:sz w:val="16"/>
          <w:szCs w:val="16"/>
          <w:bdr w:val="none" w:sz="0" w:space="0" w:color="auto" w:frame="1"/>
          <w:shd w:val="clear" w:color="auto" w:fill="EFF0F1"/>
          <w:lang w:eastAsia="en-GB"/>
        </w:rPr>
        <w:t>1</w:t>
      </w:r>
    </w:p>
    <w:p w14:paraId="43842045" w14:textId="27B13CEF" w:rsidR="008E4BEB" w:rsidRDefault="002D0532" w:rsidP="00BD09BB">
      <w:r>
        <w:br/>
      </w:r>
      <w:r w:rsidR="00BD09BB">
        <w:t xml:space="preserve">The </w:t>
      </w:r>
      <w:r w:rsidR="008F76F1">
        <w:t>discovery message “</w:t>
      </w:r>
      <w:proofErr w:type="spellStart"/>
      <w:r w:rsidR="008F76F1">
        <w:t>alpacadiscovery</w:t>
      </w:r>
      <w:proofErr w:type="spellEnd"/>
      <w:r w:rsidR="008F76F1">
        <w:t xml:space="preserve">” has been registered </w:t>
      </w:r>
      <w:r w:rsidR="008A5681">
        <w:t xml:space="preserve">to ASCOM </w:t>
      </w:r>
      <w:r w:rsidR="008F76F1">
        <w:t xml:space="preserve">in the IANA </w:t>
      </w:r>
      <w:r w:rsidR="00E1777E">
        <w:t>service registry</w:t>
      </w:r>
      <w:r w:rsidR="007B1CA9">
        <w:t>:</w:t>
      </w:r>
    </w:p>
    <w:p w14:paraId="7B7480C8" w14:textId="050A8E2F" w:rsidR="00BD09BB" w:rsidRDefault="008E4BEB" w:rsidP="007A242F">
      <w:pPr>
        <w:jc w:val="center"/>
      </w:pPr>
      <w:hyperlink r:id="rId9" w:history="1">
        <w:r w:rsidRPr="007A242F">
          <w:rPr>
            <w:rStyle w:val="Hyperlink"/>
          </w:rPr>
          <w:t>https://www.iana.org/assignments/service-names-port-numbers</w:t>
        </w:r>
      </w:hyperlink>
    </w:p>
    <w:p w14:paraId="47B01346" w14:textId="7A5073B9" w:rsidR="001B2ED1" w:rsidRDefault="001B2ED1" w:rsidP="001B2ED1">
      <w:pPr>
        <w:pStyle w:val="Heading1"/>
      </w:pPr>
      <w:r>
        <w:t>Discovery Response Format</w:t>
      </w:r>
    </w:p>
    <w:p w14:paraId="48E0416A" w14:textId="0CC629E8" w:rsidR="001B2ED1" w:rsidRDefault="001B2ED1" w:rsidP="001B2ED1">
      <w:r>
        <w:t xml:space="preserve">The </w:t>
      </w:r>
      <w:r w:rsidR="00E230E0" w:rsidRPr="00E230E0">
        <w:t>ALPACA DEVICE</w:t>
      </w:r>
      <w:r>
        <w:t xml:space="preserve"> response must be a JSON object containing the device’s </w:t>
      </w:r>
      <w:r w:rsidRPr="00C7452D">
        <w:t>ALPACA PORT</w:t>
      </w:r>
      <w:r>
        <w:t xml:space="preserve"> e.g.:</w:t>
      </w:r>
    </w:p>
    <w:p w14:paraId="5E3A694E" w14:textId="77777777" w:rsidR="001B2ED1" w:rsidRPr="00BA0B31" w:rsidRDefault="001B2ED1" w:rsidP="001B2ED1">
      <w:pPr>
        <w:keepNext/>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18"/>
          <w:szCs w:val="18"/>
          <w:bdr w:val="none" w:sz="0" w:space="0" w:color="auto" w:frame="1"/>
          <w:shd w:val="clear" w:color="auto" w:fill="EFF0F1"/>
          <w:lang w:eastAsia="en-GB"/>
        </w:rPr>
      </w:pPr>
      <w:r w:rsidRPr="00BA0B31">
        <w:rPr>
          <w:rFonts w:ascii="Consolas" w:eastAsia="Times New Roman" w:hAnsi="Consolas" w:cs="Courier New"/>
          <w:color w:val="303336"/>
          <w:sz w:val="18"/>
          <w:szCs w:val="18"/>
          <w:bdr w:val="none" w:sz="0" w:space="0" w:color="auto" w:frame="1"/>
          <w:shd w:val="clear" w:color="auto" w:fill="EFF0F1"/>
          <w:lang w:eastAsia="en-GB"/>
        </w:rPr>
        <w:t>{</w:t>
      </w:r>
    </w:p>
    <w:p w14:paraId="0C988378" w14:textId="1CEA2A12" w:rsidR="001B2ED1" w:rsidRPr="00BA0B31" w:rsidRDefault="001B2ED1">
      <w:pPr>
        <w:keepNext/>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03336"/>
          <w:sz w:val="18"/>
          <w:szCs w:val="18"/>
          <w:bdr w:val="none" w:sz="0" w:space="0" w:color="auto" w:frame="1"/>
          <w:shd w:val="clear" w:color="auto" w:fill="EFF0F1"/>
          <w:lang w:eastAsia="en-GB"/>
        </w:rPr>
      </w:pPr>
      <w:r w:rsidRPr="00BA0B31">
        <w:rPr>
          <w:rFonts w:ascii="Consolas" w:eastAsia="Times New Roman" w:hAnsi="Consolas" w:cs="Courier New"/>
          <w:color w:val="303336"/>
          <w:sz w:val="18"/>
          <w:szCs w:val="18"/>
          <w:bdr w:val="none" w:sz="0" w:space="0" w:color="auto" w:frame="1"/>
          <w:shd w:val="clear" w:color="auto" w:fill="EFF0F1"/>
          <w:lang w:eastAsia="en-GB"/>
        </w:rPr>
        <w:t xml:space="preserve">  </w:t>
      </w:r>
      <w:r w:rsidRPr="00BA0B31">
        <w:rPr>
          <w:rFonts w:ascii="Consolas" w:eastAsia="Times New Roman" w:hAnsi="Consolas" w:cs="Courier New"/>
          <w:color w:val="7D2727"/>
          <w:sz w:val="18"/>
          <w:szCs w:val="18"/>
          <w:bdr w:val="none" w:sz="0" w:space="0" w:color="auto" w:frame="1"/>
          <w:shd w:val="clear" w:color="auto" w:fill="EFF0F1"/>
          <w:lang w:eastAsia="en-GB"/>
        </w:rPr>
        <w:t>"AlpacaPort"</w:t>
      </w:r>
      <w:r w:rsidRPr="00BA0B31">
        <w:rPr>
          <w:rFonts w:ascii="Consolas" w:eastAsia="Times New Roman" w:hAnsi="Consolas" w:cs="Courier New"/>
          <w:color w:val="303336"/>
          <w:sz w:val="18"/>
          <w:szCs w:val="18"/>
          <w:bdr w:val="none" w:sz="0" w:space="0" w:color="auto" w:frame="1"/>
          <w:shd w:val="clear" w:color="auto" w:fill="EFF0F1"/>
          <w:lang w:eastAsia="en-GB"/>
        </w:rPr>
        <w:t>:</w:t>
      </w:r>
      <w:r w:rsidRPr="00BA0B31">
        <w:rPr>
          <w:rFonts w:ascii="Consolas" w:eastAsia="Times New Roman" w:hAnsi="Consolas" w:cs="Courier New"/>
          <w:color w:val="101094"/>
          <w:sz w:val="18"/>
          <w:szCs w:val="18"/>
          <w:bdr w:val="none" w:sz="0" w:space="0" w:color="auto" w:frame="1"/>
          <w:shd w:val="clear" w:color="auto" w:fill="EFF0F1"/>
          <w:lang w:eastAsia="en-GB"/>
        </w:rPr>
        <w:t>12345</w:t>
      </w:r>
    </w:p>
    <w:p w14:paraId="51F83D87" w14:textId="77777777" w:rsidR="001B2ED1" w:rsidRPr="00BA0B31" w:rsidRDefault="001B2ED1" w:rsidP="001B2ED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18"/>
          <w:szCs w:val="18"/>
          <w:lang w:eastAsia="en-GB"/>
        </w:rPr>
      </w:pPr>
      <w:r w:rsidRPr="00BA0B31">
        <w:rPr>
          <w:rFonts w:ascii="Consolas" w:eastAsia="Times New Roman" w:hAnsi="Consolas" w:cs="Courier New"/>
          <w:color w:val="303336"/>
          <w:sz w:val="18"/>
          <w:szCs w:val="18"/>
          <w:bdr w:val="none" w:sz="0" w:space="0" w:color="auto" w:frame="1"/>
          <w:shd w:val="clear" w:color="auto" w:fill="EFF0F1"/>
          <w:lang w:eastAsia="en-GB"/>
        </w:rPr>
        <w:t>}</w:t>
      </w:r>
    </w:p>
    <w:p w14:paraId="3FDC5816" w14:textId="42060C5A" w:rsidR="001B5A7F" w:rsidRDefault="001B5A7F" w:rsidP="00F9112B">
      <w:pPr>
        <w:pStyle w:val="Heading1"/>
      </w:pPr>
      <w:r>
        <w:lastRenderedPageBreak/>
        <w:t>Unique ID</w:t>
      </w:r>
      <w:r w:rsidR="00770786">
        <w:t>s</w:t>
      </w:r>
      <w:r w:rsidR="007B0AE7">
        <w:t xml:space="preserve"> (UI</w:t>
      </w:r>
      <w:r w:rsidR="00CB337D">
        <w:t>D</w:t>
      </w:r>
      <w:r w:rsidR="007B0AE7">
        <w:t>)</w:t>
      </w:r>
    </w:p>
    <w:p w14:paraId="20542494" w14:textId="3B2CDB76" w:rsidR="001C2E54" w:rsidRDefault="001C2E54" w:rsidP="00924740">
      <w:r>
        <w:t>A</w:t>
      </w:r>
      <w:r w:rsidR="0088030B">
        <w:t>n</w:t>
      </w:r>
      <w:r>
        <w:t xml:space="preserve"> ASCOM</w:t>
      </w:r>
      <w:r w:rsidR="001F7978">
        <w:t xml:space="preserve"> DEVICE’s </w:t>
      </w:r>
      <w:r w:rsidR="00E5360D">
        <w:t xml:space="preserve">UID </w:t>
      </w:r>
      <w:r w:rsidR="001F7978">
        <w:t xml:space="preserve">is returned </w:t>
      </w:r>
      <w:r w:rsidR="0088358A">
        <w:t>with</w:t>
      </w:r>
      <w:r w:rsidR="00E5360D">
        <w:t>in the Alpaca Management API</w:t>
      </w:r>
      <w:r w:rsidR="004B44E6">
        <w:t xml:space="preserve"> </w:t>
      </w:r>
      <w:proofErr w:type="spellStart"/>
      <w:r w:rsidR="004B44E6">
        <w:t>ConfiguredDevices</w:t>
      </w:r>
      <w:proofErr w:type="spellEnd"/>
      <w:r w:rsidR="004B44E6">
        <w:t xml:space="preserve"> response.</w:t>
      </w:r>
    </w:p>
    <w:p w14:paraId="1603CC29" w14:textId="5A24BDE9" w:rsidR="00924740" w:rsidRDefault="007B0AE7" w:rsidP="00924740">
      <w:r>
        <w:t xml:space="preserve">The </w:t>
      </w:r>
      <w:r w:rsidR="000F7014">
        <w:t xml:space="preserve">UID </w:t>
      </w:r>
      <w:r w:rsidR="00C52FED">
        <w:t xml:space="preserve">is </w:t>
      </w:r>
      <w:r w:rsidR="00D0738A">
        <w:t>a</w:t>
      </w:r>
      <w:r w:rsidR="00C22E26">
        <w:t>n</w:t>
      </w:r>
      <w:r w:rsidR="00D0738A">
        <w:t xml:space="preserve"> </w:t>
      </w:r>
      <w:r w:rsidR="00C22E26">
        <w:t>ASCII</w:t>
      </w:r>
      <w:r w:rsidR="009F01EF">
        <w:t xml:space="preserve"> </w:t>
      </w:r>
      <w:r w:rsidR="00D0738A">
        <w:t xml:space="preserve">string </w:t>
      </w:r>
      <w:r w:rsidR="00786306">
        <w:t xml:space="preserve">that </w:t>
      </w:r>
      <w:r w:rsidR="00B7084C">
        <w:t xml:space="preserve">MUST </w:t>
      </w:r>
      <w:r w:rsidR="00786306">
        <w:t xml:space="preserve">be </w:t>
      </w:r>
      <w:r w:rsidR="00A044FD">
        <w:t xml:space="preserve">unique to </w:t>
      </w:r>
      <w:r w:rsidR="00B346A3">
        <w:t xml:space="preserve">each </w:t>
      </w:r>
      <w:r w:rsidR="006B51C2" w:rsidRPr="006B51C2">
        <w:t>ASCOM DEVICE</w:t>
      </w:r>
      <w:r w:rsidR="000401EA">
        <w:t xml:space="preserve">. Its purpose is </w:t>
      </w:r>
      <w:r w:rsidR="00A64D9E">
        <w:t xml:space="preserve">to </w:t>
      </w:r>
      <w:r w:rsidR="008949B9">
        <w:t xml:space="preserve">help </w:t>
      </w:r>
      <w:r w:rsidR="00A64D9E">
        <w:t xml:space="preserve">clients </w:t>
      </w:r>
      <w:r w:rsidR="00BD0FB6">
        <w:t xml:space="preserve">re-discover </w:t>
      </w:r>
      <w:r w:rsidR="00C47D8D">
        <w:t xml:space="preserve">a </w:t>
      </w:r>
      <w:r w:rsidR="00A817E2">
        <w:t xml:space="preserve">previously used </w:t>
      </w:r>
      <w:r w:rsidR="00F869BF" w:rsidRPr="00F869BF">
        <w:t>ASCOM DEVICE</w:t>
      </w:r>
      <w:r w:rsidR="00630383">
        <w:t xml:space="preserve"> </w:t>
      </w:r>
      <w:r w:rsidR="00256D21">
        <w:t xml:space="preserve">if </w:t>
      </w:r>
      <w:r w:rsidR="00C47D8D">
        <w:t>i</w:t>
      </w:r>
      <w:r w:rsidR="00BF3CF6">
        <w:t>ts</w:t>
      </w:r>
      <w:r w:rsidR="00C47D8D">
        <w:t xml:space="preserve"> </w:t>
      </w:r>
      <w:r w:rsidR="00914B21">
        <w:t>IP address</w:t>
      </w:r>
      <w:r w:rsidR="005C5443">
        <w:t xml:space="preserve"> change</w:t>
      </w:r>
      <w:r w:rsidR="00C47D8D">
        <w:t>s</w:t>
      </w:r>
      <w:r w:rsidR="00914B21">
        <w:t>.</w:t>
      </w:r>
    </w:p>
    <w:p w14:paraId="1F804F52" w14:textId="1B692CF4" w:rsidR="00C24312" w:rsidRDefault="00946630" w:rsidP="00946630">
      <w:pPr>
        <w:pStyle w:val="ListParagraph"/>
        <w:numPr>
          <w:ilvl w:val="0"/>
          <w:numId w:val="18"/>
        </w:numPr>
      </w:pPr>
      <w:r>
        <w:t xml:space="preserve">The </w:t>
      </w:r>
      <w:r w:rsidR="000F7014">
        <w:t xml:space="preserve">UID </w:t>
      </w:r>
      <w:r w:rsidR="00146853">
        <w:t>must</w:t>
      </w:r>
      <w:r>
        <w:t xml:space="preserve"> be derived from a 48bit or </w:t>
      </w:r>
      <w:r w:rsidR="00191B18">
        <w:t xml:space="preserve">larger </w:t>
      </w:r>
      <w:r w:rsidR="00335CF1">
        <w:t>space</w:t>
      </w:r>
      <w:r w:rsidR="005B14FD">
        <w:t xml:space="preserve"> and converted to a</w:t>
      </w:r>
      <w:r w:rsidR="004C5940">
        <w:t xml:space="preserve">n ASCII </w:t>
      </w:r>
      <w:r w:rsidR="005B14FD">
        <w:t>string</w:t>
      </w:r>
      <w:r w:rsidR="007D0965">
        <w:t>.</w:t>
      </w:r>
    </w:p>
    <w:p w14:paraId="6F1FE2B6" w14:textId="048E6369" w:rsidR="00CF6468" w:rsidRDefault="00622E88" w:rsidP="000434DF">
      <w:pPr>
        <w:pStyle w:val="ListParagraph"/>
        <w:numPr>
          <w:ilvl w:val="0"/>
          <w:numId w:val="18"/>
        </w:numPr>
      </w:pPr>
      <w:r>
        <w:t xml:space="preserve">The </w:t>
      </w:r>
      <w:r w:rsidR="000F7014">
        <w:t xml:space="preserve">UID </w:t>
      </w:r>
      <w:r>
        <w:t xml:space="preserve">must be exposed through the </w:t>
      </w:r>
      <w:proofErr w:type="spellStart"/>
      <w:r w:rsidR="00F129F9" w:rsidRPr="0017508D">
        <w:rPr>
          <w:b/>
          <w:bCs/>
          <w:color w:val="C00000"/>
        </w:rPr>
        <w:t>UniqueI</w:t>
      </w:r>
      <w:r w:rsidR="00B72C87">
        <w:rPr>
          <w:b/>
          <w:bCs/>
          <w:color w:val="C00000"/>
        </w:rPr>
        <w:t>D</w:t>
      </w:r>
      <w:proofErr w:type="spellEnd"/>
      <w:r w:rsidR="00F129F9">
        <w:t xml:space="preserve"> field </w:t>
      </w:r>
      <w:r w:rsidR="00715D4D">
        <w:t xml:space="preserve">of the </w:t>
      </w:r>
      <w:r>
        <w:t xml:space="preserve">Alpaca Management API </w:t>
      </w:r>
      <w:proofErr w:type="spellStart"/>
      <w:r w:rsidR="0039590E">
        <w:t>ConfiguredDevices</w:t>
      </w:r>
      <w:proofErr w:type="spellEnd"/>
      <w:r>
        <w:t xml:space="preserve"> response.</w:t>
      </w:r>
    </w:p>
    <w:p w14:paraId="2C72E45D" w14:textId="2CEE5818" w:rsidR="00946630" w:rsidRDefault="00946630" w:rsidP="000434DF">
      <w:pPr>
        <w:pStyle w:val="ListParagraph"/>
        <w:numPr>
          <w:ilvl w:val="0"/>
          <w:numId w:val="18"/>
        </w:numPr>
      </w:pPr>
      <w:r>
        <w:t xml:space="preserve">Manufacturers and developers must use appropriate </w:t>
      </w:r>
      <w:r w:rsidR="00BC4D32">
        <w:t xml:space="preserve">algorithms </w:t>
      </w:r>
      <w:r>
        <w:t xml:space="preserve">to ensure that </w:t>
      </w:r>
      <w:r w:rsidR="00B37A29">
        <w:t xml:space="preserve">otherwise </w:t>
      </w:r>
      <w:r>
        <w:t xml:space="preserve">identical devices have different </w:t>
      </w:r>
      <w:r w:rsidR="000F7014">
        <w:t>UID</w:t>
      </w:r>
      <w:r w:rsidR="00831A04">
        <w:t>s</w:t>
      </w:r>
      <w:r>
        <w:t>.</w:t>
      </w:r>
    </w:p>
    <w:p w14:paraId="3FC0B182" w14:textId="62150F40" w:rsidR="00946630" w:rsidRDefault="00946630" w:rsidP="00946630">
      <w:pPr>
        <w:pStyle w:val="ListParagraph"/>
        <w:numPr>
          <w:ilvl w:val="0"/>
          <w:numId w:val="18"/>
        </w:numPr>
      </w:pPr>
      <w:r>
        <w:t xml:space="preserve">Alpaca </w:t>
      </w:r>
      <w:r w:rsidR="00D040FD">
        <w:t>D</w:t>
      </w:r>
      <w:r w:rsidR="009E0D08">
        <w:t>ev</w:t>
      </w:r>
      <w:r>
        <w:t xml:space="preserve">ices MUST send the same </w:t>
      </w:r>
      <w:r w:rsidR="000F7014">
        <w:t>UID</w:t>
      </w:r>
      <w:r w:rsidR="0034024A">
        <w:t>s</w:t>
      </w:r>
      <w:r w:rsidR="000F7014">
        <w:t xml:space="preserve"> </w:t>
      </w:r>
      <w:r>
        <w:t>on every network interface to which the device is attached.</w:t>
      </w:r>
    </w:p>
    <w:p w14:paraId="5E669BC5" w14:textId="34B5DC9A" w:rsidR="00946630" w:rsidRDefault="00946630" w:rsidP="00946630">
      <w:pPr>
        <w:pStyle w:val="ListParagraph"/>
        <w:numPr>
          <w:ilvl w:val="0"/>
          <w:numId w:val="18"/>
        </w:numPr>
      </w:pPr>
      <w:r>
        <w:t xml:space="preserve">Once a </w:t>
      </w:r>
      <w:r w:rsidR="003A0F85">
        <w:t xml:space="preserve">UID </w:t>
      </w:r>
      <w:r>
        <w:t>has been assigned to a</w:t>
      </w:r>
      <w:r w:rsidR="00FC0000">
        <w:t xml:space="preserve">n </w:t>
      </w:r>
      <w:r w:rsidR="00F869BF" w:rsidRPr="00F869BF">
        <w:t>ASCOM DEVICE</w:t>
      </w:r>
      <w:r>
        <w:t xml:space="preserve">, it </w:t>
      </w:r>
      <w:r w:rsidR="00384DFC">
        <w:t>must</w:t>
      </w:r>
      <w:r>
        <w:t xml:space="preserve"> never change. This means that:</w:t>
      </w:r>
    </w:p>
    <w:p w14:paraId="2172C2B7" w14:textId="6D0F0B74" w:rsidR="00946630" w:rsidRDefault="00FD4463" w:rsidP="00946630">
      <w:pPr>
        <w:pStyle w:val="ListParagraph"/>
        <w:numPr>
          <w:ilvl w:val="1"/>
          <w:numId w:val="18"/>
        </w:numPr>
      </w:pPr>
      <w:r>
        <w:t xml:space="preserve">An </w:t>
      </w:r>
      <w:r w:rsidR="00F869BF" w:rsidRPr="00F869BF">
        <w:t>ASCOM DEVICE</w:t>
      </w:r>
      <w:r>
        <w:t xml:space="preserve"> served by a</w:t>
      </w:r>
      <w:r w:rsidR="00946630">
        <w:t xml:space="preserve">n </w:t>
      </w:r>
      <w:r w:rsidR="00E230E0" w:rsidRPr="00E230E0">
        <w:t>ALPACA DEVICE</w:t>
      </w:r>
      <w:r w:rsidR="00946630">
        <w:t xml:space="preserve"> will always be uniquely identifiable through the assigned </w:t>
      </w:r>
      <w:proofErr w:type="gramStart"/>
      <w:r w:rsidR="003A0F85">
        <w:t xml:space="preserve">UID </w:t>
      </w:r>
      <w:r w:rsidR="00946630">
        <w:t>.</w:t>
      </w:r>
      <w:proofErr w:type="gramEnd"/>
    </w:p>
    <w:p w14:paraId="15229024" w14:textId="7A527CD8" w:rsidR="00946630" w:rsidRDefault="003A0F85" w:rsidP="00EF38FE">
      <w:pPr>
        <w:pStyle w:val="ListParagraph"/>
        <w:numPr>
          <w:ilvl w:val="1"/>
          <w:numId w:val="18"/>
        </w:numPr>
      </w:pPr>
      <w:r>
        <w:t xml:space="preserve">UID </w:t>
      </w:r>
      <w:r w:rsidR="00946630">
        <w:t>must be retained when devices are powered down</w:t>
      </w:r>
      <w:r w:rsidR="000C701F">
        <w:t>.</w:t>
      </w:r>
    </w:p>
    <w:p w14:paraId="487D0282" w14:textId="7D27CE82" w:rsidR="00104E03" w:rsidRPr="001F485A" w:rsidRDefault="001D79E4" w:rsidP="001F485A">
      <w:pPr>
        <w:rPr>
          <w:i/>
          <w:iCs/>
        </w:rPr>
      </w:pPr>
      <w:r w:rsidRPr="001F485A">
        <w:rPr>
          <w:highlight w:val="yellow"/>
        </w:rPr>
        <w:t xml:space="preserve">Approaches for </w:t>
      </w:r>
      <w:r w:rsidR="007B2712" w:rsidRPr="001F485A">
        <w:rPr>
          <w:highlight w:val="yellow"/>
        </w:rPr>
        <w:t>generat</w:t>
      </w:r>
      <w:r w:rsidRPr="001F485A">
        <w:rPr>
          <w:highlight w:val="yellow"/>
        </w:rPr>
        <w:t>ing</w:t>
      </w:r>
      <w:r w:rsidR="007B2712" w:rsidRPr="001F485A">
        <w:rPr>
          <w:highlight w:val="yellow"/>
        </w:rPr>
        <w:t xml:space="preserve"> </w:t>
      </w:r>
      <w:r w:rsidR="003A0F85" w:rsidRPr="001F485A">
        <w:rPr>
          <w:highlight w:val="yellow"/>
        </w:rPr>
        <w:t>UID</w:t>
      </w:r>
      <w:r w:rsidR="00BB6EAF" w:rsidRPr="001F485A">
        <w:rPr>
          <w:highlight w:val="yellow"/>
        </w:rPr>
        <w:t>s</w:t>
      </w:r>
      <w:r w:rsidR="003A0F85" w:rsidRPr="001F485A">
        <w:rPr>
          <w:highlight w:val="yellow"/>
        </w:rPr>
        <w:t xml:space="preserve"> </w:t>
      </w:r>
      <w:r w:rsidR="007B2712" w:rsidRPr="001F485A">
        <w:rPr>
          <w:highlight w:val="yellow"/>
        </w:rPr>
        <w:t xml:space="preserve">are </w:t>
      </w:r>
      <w:r w:rsidR="00686A68" w:rsidRPr="001F485A">
        <w:rPr>
          <w:highlight w:val="yellow"/>
        </w:rPr>
        <w:t xml:space="preserve">described </w:t>
      </w:r>
      <w:r w:rsidR="00A97B8D" w:rsidRPr="001F485A">
        <w:rPr>
          <w:highlight w:val="yellow"/>
        </w:rPr>
        <w:t xml:space="preserve">in </w:t>
      </w:r>
      <w:r w:rsidR="001F485A" w:rsidRPr="001F485A">
        <w:rPr>
          <w:i/>
          <w:iCs/>
          <w:highlight w:val="yellow"/>
        </w:rPr>
        <w:t>Reference to Daniels cookbook</w:t>
      </w:r>
      <w:bookmarkStart w:id="1" w:name="_GoBack"/>
      <w:bookmarkEnd w:id="1"/>
    </w:p>
    <w:sectPr w:rsidR="00104E03" w:rsidRPr="001F485A" w:rsidSect="00B514F5">
      <w:headerReference w:type="default" r:id="rId10"/>
      <w:footerReference w:type="default" r:id="rId11"/>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8D6A2" w14:textId="77777777" w:rsidR="00545238" w:rsidRDefault="00545238" w:rsidP="00284A74">
      <w:pPr>
        <w:spacing w:after="0" w:line="240" w:lineRule="auto"/>
      </w:pPr>
      <w:r>
        <w:separator/>
      </w:r>
    </w:p>
  </w:endnote>
  <w:endnote w:type="continuationSeparator" w:id="0">
    <w:p w14:paraId="675FA0A1" w14:textId="77777777" w:rsidR="00545238" w:rsidRDefault="00545238" w:rsidP="00284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A2E63" w14:textId="029F20A0" w:rsidR="00284A74" w:rsidRPr="00D30B6A" w:rsidRDefault="00254031" w:rsidP="00074FFE">
    <w:pPr>
      <w:pStyle w:val="Footer"/>
      <w:tabs>
        <w:tab w:val="clear" w:pos="4513"/>
        <w:tab w:val="center" w:pos="4536"/>
      </w:tabs>
      <w:rPr>
        <w:sz w:val="16"/>
        <w:szCs w:val="16"/>
      </w:rPr>
    </w:pPr>
    <w:r>
      <w:rPr>
        <w:sz w:val="16"/>
        <w:szCs w:val="16"/>
      </w:rPr>
      <w:t xml:space="preserve">Daniel </w:t>
    </w:r>
    <w:r w:rsidR="00051E06">
      <w:rPr>
        <w:sz w:val="16"/>
        <w:szCs w:val="16"/>
      </w:rPr>
      <w:t>V</w:t>
    </w:r>
    <w:r>
      <w:rPr>
        <w:sz w:val="16"/>
        <w:szCs w:val="16"/>
      </w:rPr>
      <w:t>an Noord</w:t>
    </w:r>
    <w:r w:rsidR="00051E06">
      <w:rPr>
        <w:sz w:val="16"/>
        <w:szCs w:val="16"/>
      </w:rPr>
      <w:t xml:space="preserve"> &amp; Peter Simpson</w:t>
    </w:r>
    <w:r w:rsidR="00D30B6A" w:rsidRPr="00D30B6A">
      <w:rPr>
        <w:sz w:val="16"/>
        <w:szCs w:val="16"/>
      </w:rPr>
      <w:tab/>
    </w:r>
    <w:r w:rsidR="00B0495A" w:rsidRPr="00B0495A">
      <w:rPr>
        <w:sz w:val="16"/>
        <w:szCs w:val="16"/>
      </w:rPr>
      <w:fldChar w:fldCharType="begin"/>
    </w:r>
    <w:r w:rsidR="00B0495A" w:rsidRPr="00B0495A">
      <w:rPr>
        <w:sz w:val="16"/>
        <w:szCs w:val="16"/>
      </w:rPr>
      <w:instrText xml:space="preserve"> PAGE   \* MERGEFORMAT </w:instrText>
    </w:r>
    <w:r w:rsidR="00B0495A" w:rsidRPr="00B0495A">
      <w:rPr>
        <w:sz w:val="16"/>
        <w:szCs w:val="16"/>
      </w:rPr>
      <w:fldChar w:fldCharType="separate"/>
    </w:r>
    <w:r w:rsidR="00B0495A" w:rsidRPr="00B0495A">
      <w:rPr>
        <w:noProof/>
        <w:sz w:val="16"/>
        <w:szCs w:val="16"/>
      </w:rPr>
      <w:t>1</w:t>
    </w:r>
    <w:r w:rsidR="00B0495A" w:rsidRPr="00B0495A">
      <w:rPr>
        <w:noProof/>
        <w:sz w:val="16"/>
        <w:szCs w:val="16"/>
      </w:rPr>
      <w:fldChar w:fldCharType="end"/>
    </w:r>
    <w:r w:rsidR="00AE7A19">
      <w:rPr>
        <w:noProof/>
        <w:sz w:val="16"/>
        <w:szCs w:val="16"/>
      </w:rPr>
      <w:tab/>
    </w:r>
    <w:r w:rsidR="007A242F">
      <w:rPr>
        <w:noProof/>
        <w:sz w:val="16"/>
        <w:szCs w:val="16"/>
      </w:rPr>
      <w:t>15</w:t>
    </w:r>
    <w:r w:rsidR="00A04D5B" w:rsidRPr="007A242F">
      <w:rPr>
        <w:noProof/>
        <w:sz w:val="16"/>
        <w:szCs w:val="16"/>
        <w:vertAlign w:val="superscript"/>
      </w:rPr>
      <w:t>th</w:t>
    </w:r>
    <w:r w:rsidR="00A04D5B">
      <w:rPr>
        <w:noProof/>
        <w:sz w:val="16"/>
        <w:szCs w:val="16"/>
      </w:rPr>
      <w:t xml:space="preserve"> </w:t>
    </w:r>
    <w:r w:rsidR="007A242F">
      <w:rPr>
        <w:noProof/>
        <w:sz w:val="16"/>
        <w:szCs w:val="16"/>
      </w:rPr>
      <w:t xml:space="preserve">March </w:t>
    </w:r>
    <w:r w:rsidR="009735E9">
      <w:rPr>
        <w:noProof/>
        <w:sz w:val="16"/>
        <w:szCs w:val="16"/>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61BAF" w14:textId="77777777" w:rsidR="00545238" w:rsidRDefault="00545238" w:rsidP="00284A74">
      <w:pPr>
        <w:spacing w:after="0" w:line="240" w:lineRule="auto"/>
      </w:pPr>
      <w:r>
        <w:separator/>
      </w:r>
    </w:p>
  </w:footnote>
  <w:footnote w:type="continuationSeparator" w:id="0">
    <w:p w14:paraId="2A884382" w14:textId="77777777" w:rsidR="00545238" w:rsidRDefault="00545238" w:rsidP="00284A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0E30E" w14:textId="24D14F49" w:rsidR="00ED500E" w:rsidRDefault="00ED500E" w:rsidP="008A3275">
    <w:pPr>
      <w:pStyle w:val="Header"/>
      <w:jc w:val="right"/>
    </w:pPr>
    <w:r>
      <w:rPr>
        <w:noProof/>
      </w:rPr>
      <w:drawing>
        <wp:inline distT="0" distB="0" distL="0" distR="0" wp14:anchorId="0CDB7319" wp14:editId="0D006A1E">
          <wp:extent cx="927735" cy="733574"/>
          <wp:effectExtent l="0" t="0" r="5715" b="9525"/>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COM Alpaca.png"/>
                  <pic:cNvPicPr/>
                </pic:nvPicPr>
                <pic:blipFill>
                  <a:blip r:embed="rId1">
                    <a:extLst>
                      <a:ext uri="{28A0092B-C50C-407E-A947-70E740481C1C}">
                        <a14:useLocalDpi xmlns:a14="http://schemas.microsoft.com/office/drawing/2010/main" val="0"/>
                      </a:ext>
                    </a:extLst>
                  </a:blip>
                  <a:stretch>
                    <a:fillRect/>
                  </a:stretch>
                </pic:blipFill>
                <pic:spPr>
                  <a:xfrm>
                    <a:off x="0" y="0"/>
                    <a:ext cx="969761" cy="76680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5438"/>
    <w:multiLevelType w:val="hybridMultilevel"/>
    <w:tmpl w:val="4AD42E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042E5F"/>
    <w:multiLevelType w:val="hybridMultilevel"/>
    <w:tmpl w:val="45BE10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966637"/>
    <w:multiLevelType w:val="hybridMultilevel"/>
    <w:tmpl w:val="FD3461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3174CB"/>
    <w:multiLevelType w:val="hybridMultilevel"/>
    <w:tmpl w:val="45BE10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C2213E"/>
    <w:multiLevelType w:val="hybridMultilevel"/>
    <w:tmpl w:val="EAE62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A116E7"/>
    <w:multiLevelType w:val="hybridMultilevel"/>
    <w:tmpl w:val="FD3461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964EBB"/>
    <w:multiLevelType w:val="hybridMultilevel"/>
    <w:tmpl w:val="8BA6E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681876"/>
    <w:multiLevelType w:val="hybridMultilevel"/>
    <w:tmpl w:val="39B2B4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9C494A"/>
    <w:multiLevelType w:val="hybridMultilevel"/>
    <w:tmpl w:val="C68ED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B40831"/>
    <w:multiLevelType w:val="hybridMultilevel"/>
    <w:tmpl w:val="FD3461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54346B0"/>
    <w:multiLevelType w:val="hybridMultilevel"/>
    <w:tmpl w:val="9F52A8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E14F2D"/>
    <w:multiLevelType w:val="hybridMultilevel"/>
    <w:tmpl w:val="FD3461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869BF"/>
    <w:multiLevelType w:val="hybridMultilevel"/>
    <w:tmpl w:val="340E79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131D65"/>
    <w:multiLevelType w:val="hybridMultilevel"/>
    <w:tmpl w:val="E7C88B5C"/>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4" w15:restartNumberingAfterBreak="0">
    <w:nsid w:val="471D6B79"/>
    <w:multiLevelType w:val="hybridMultilevel"/>
    <w:tmpl w:val="FD3461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01A293D"/>
    <w:multiLevelType w:val="hybridMultilevel"/>
    <w:tmpl w:val="AD228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2FD69B4"/>
    <w:multiLevelType w:val="hybridMultilevel"/>
    <w:tmpl w:val="9F52A8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32C1334"/>
    <w:multiLevelType w:val="hybridMultilevel"/>
    <w:tmpl w:val="B45CE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63626A"/>
    <w:multiLevelType w:val="hybridMultilevel"/>
    <w:tmpl w:val="FD3461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22C0C61"/>
    <w:multiLevelType w:val="hybridMultilevel"/>
    <w:tmpl w:val="4C5A8BA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63D70632"/>
    <w:multiLevelType w:val="hybridMultilevel"/>
    <w:tmpl w:val="D36A2A16"/>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3E285B"/>
    <w:multiLevelType w:val="hybridMultilevel"/>
    <w:tmpl w:val="B0D2F1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794464"/>
    <w:multiLevelType w:val="hybridMultilevel"/>
    <w:tmpl w:val="D3E8EFE0"/>
    <w:lvl w:ilvl="0" w:tplc="08090001">
      <w:start w:val="1"/>
      <w:numFmt w:val="bullet"/>
      <w:lvlText w:val=""/>
      <w:lvlJc w:val="left"/>
      <w:pPr>
        <w:ind w:left="764" w:hanging="360"/>
      </w:pPr>
      <w:rPr>
        <w:rFonts w:ascii="Symbol" w:hAnsi="Symbol" w:hint="default"/>
      </w:rPr>
    </w:lvl>
    <w:lvl w:ilvl="1" w:tplc="08090003" w:tentative="1">
      <w:start w:val="1"/>
      <w:numFmt w:val="bullet"/>
      <w:lvlText w:val="o"/>
      <w:lvlJc w:val="left"/>
      <w:pPr>
        <w:ind w:left="1484" w:hanging="360"/>
      </w:pPr>
      <w:rPr>
        <w:rFonts w:ascii="Courier New" w:hAnsi="Courier New" w:cs="Courier New" w:hint="default"/>
      </w:rPr>
    </w:lvl>
    <w:lvl w:ilvl="2" w:tplc="08090005" w:tentative="1">
      <w:start w:val="1"/>
      <w:numFmt w:val="bullet"/>
      <w:lvlText w:val=""/>
      <w:lvlJc w:val="left"/>
      <w:pPr>
        <w:ind w:left="2204" w:hanging="360"/>
      </w:pPr>
      <w:rPr>
        <w:rFonts w:ascii="Wingdings" w:hAnsi="Wingdings" w:hint="default"/>
      </w:rPr>
    </w:lvl>
    <w:lvl w:ilvl="3" w:tplc="08090001" w:tentative="1">
      <w:start w:val="1"/>
      <w:numFmt w:val="bullet"/>
      <w:lvlText w:val=""/>
      <w:lvlJc w:val="left"/>
      <w:pPr>
        <w:ind w:left="2924" w:hanging="360"/>
      </w:pPr>
      <w:rPr>
        <w:rFonts w:ascii="Symbol" w:hAnsi="Symbol" w:hint="default"/>
      </w:rPr>
    </w:lvl>
    <w:lvl w:ilvl="4" w:tplc="08090003" w:tentative="1">
      <w:start w:val="1"/>
      <w:numFmt w:val="bullet"/>
      <w:lvlText w:val="o"/>
      <w:lvlJc w:val="left"/>
      <w:pPr>
        <w:ind w:left="3644" w:hanging="360"/>
      </w:pPr>
      <w:rPr>
        <w:rFonts w:ascii="Courier New" w:hAnsi="Courier New" w:cs="Courier New" w:hint="default"/>
      </w:rPr>
    </w:lvl>
    <w:lvl w:ilvl="5" w:tplc="08090005" w:tentative="1">
      <w:start w:val="1"/>
      <w:numFmt w:val="bullet"/>
      <w:lvlText w:val=""/>
      <w:lvlJc w:val="left"/>
      <w:pPr>
        <w:ind w:left="4364" w:hanging="360"/>
      </w:pPr>
      <w:rPr>
        <w:rFonts w:ascii="Wingdings" w:hAnsi="Wingdings" w:hint="default"/>
      </w:rPr>
    </w:lvl>
    <w:lvl w:ilvl="6" w:tplc="08090001" w:tentative="1">
      <w:start w:val="1"/>
      <w:numFmt w:val="bullet"/>
      <w:lvlText w:val=""/>
      <w:lvlJc w:val="left"/>
      <w:pPr>
        <w:ind w:left="5084" w:hanging="360"/>
      </w:pPr>
      <w:rPr>
        <w:rFonts w:ascii="Symbol" w:hAnsi="Symbol" w:hint="default"/>
      </w:rPr>
    </w:lvl>
    <w:lvl w:ilvl="7" w:tplc="08090003" w:tentative="1">
      <w:start w:val="1"/>
      <w:numFmt w:val="bullet"/>
      <w:lvlText w:val="o"/>
      <w:lvlJc w:val="left"/>
      <w:pPr>
        <w:ind w:left="5804" w:hanging="360"/>
      </w:pPr>
      <w:rPr>
        <w:rFonts w:ascii="Courier New" w:hAnsi="Courier New" w:cs="Courier New" w:hint="default"/>
      </w:rPr>
    </w:lvl>
    <w:lvl w:ilvl="8" w:tplc="08090005" w:tentative="1">
      <w:start w:val="1"/>
      <w:numFmt w:val="bullet"/>
      <w:lvlText w:val=""/>
      <w:lvlJc w:val="left"/>
      <w:pPr>
        <w:ind w:left="6524" w:hanging="360"/>
      </w:pPr>
      <w:rPr>
        <w:rFonts w:ascii="Wingdings" w:hAnsi="Wingdings" w:hint="default"/>
      </w:rPr>
    </w:lvl>
  </w:abstractNum>
  <w:abstractNum w:abstractNumId="23" w15:restartNumberingAfterBreak="0">
    <w:nsid w:val="6E8F3BAF"/>
    <w:multiLevelType w:val="hybridMultilevel"/>
    <w:tmpl w:val="D3285A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FC939B5"/>
    <w:multiLevelType w:val="hybridMultilevel"/>
    <w:tmpl w:val="E7C88B5C"/>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5" w15:restartNumberingAfterBreak="0">
    <w:nsid w:val="718844C4"/>
    <w:multiLevelType w:val="hybridMultilevel"/>
    <w:tmpl w:val="9F52A8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3AE228F"/>
    <w:multiLevelType w:val="hybridMultilevel"/>
    <w:tmpl w:val="FD3461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5C55DEC"/>
    <w:multiLevelType w:val="hybridMultilevel"/>
    <w:tmpl w:val="D3285A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7374556"/>
    <w:multiLevelType w:val="hybridMultilevel"/>
    <w:tmpl w:val="571063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9" w15:restartNumberingAfterBreak="0">
    <w:nsid w:val="793C32ED"/>
    <w:multiLevelType w:val="hybridMultilevel"/>
    <w:tmpl w:val="340E79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C162BA9"/>
    <w:multiLevelType w:val="hybridMultilevel"/>
    <w:tmpl w:val="80FA827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D8E093B"/>
    <w:multiLevelType w:val="hybridMultilevel"/>
    <w:tmpl w:val="88AA41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2" w15:restartNumberingAfterBreak="0">
    <w:nsid w:val="7DC967F9"/>
    <w:multiLevelType w:val="hybridMultilevel"/>
    <w:tmpl w:val="270C4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ED34A38"/>
    <w:multiLevelType w:val="hybridMultilevel"/>
    <w:tmpl w:val="251C1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26"/>
  </w:num>
  <w:num w:numId="4">
    <w:abstractNumId w:val="28"/>
  </w:num>
  <w:num w:numId="5">
    <w:abstractNumId w:val="5"/>
  </w:num>
  <w:num w:numId="6">
    <w:abstractNumId w:val="18"/>
  </w:num>
  <w:num w:numId="7">
    <w:abstractNumId w:val="7"/>
  </w:num>
  <w:num w:numId="8">
    <w:abstractNumId w:val="2"/>
  </w:num>
  <w:num w:numId="9">
    <w:abstractNumId w:val="9"/>
  </w:num>
  <w:num w:numId="10">
    <w:abstractNumId w:val="11"/>
  </w:num>
  <w:num w:numId="11">
    <w:abstractNumId w:val="31"/>
  </w:num>
  <w:num w:numId="12">
    <w:abstractNumId w:val="20"/>
  </w:num>
  <w:num w:numId="13">
    <w:abstractNumId w:val="30"/>
  </w:num>
  <w:num w:numId="14">
    <w:abstractNumId w:val="21"/>
  </w:num>
  <w:num w:numId="15">
    <w:abstractNumId w:val="33"/>
  </w:num>
  <w:num w:numId="16">
    <w:abstractNumId w:val="32"/>
  </w:num>
  <w:num w:numId="17">
    <w:abstractNumId w:val="4"/>
  </w:num>
  <w:num w:numId="18">
    <w:abstractNumId w:val="1"/>
  </w:num>
  <w:num w:numId="19">
    <w:abstractNumId w:val="12"/>
  </w:num>
  <w:num w:numId="20">
    <w:abstractNumId w:val="29"/>
  </w:num>
  <w:num w:numId="21">
    <w:abstractNumId w:val="3"/>
  </w:num>
  <w:num w:numId="22">
    <w:abstractNumId w:val="8"/>
  </w:num>
  <w:num w:numId="23">
    <w:abstractNumId w:val="15"/>
  </w:num>
  <w:num w:numId="24">
    <w:abstractNumId w:val="17"/>
  </w:num>
  <w:num w:numId="25">
    <w:abstractNumId w:val="0"/>
  </w:num>
  <w:num w:numId="26">
    <w:abstractNumId w:val="22"/>
  </w:num>
  <w:num w:numId="27">
    <w:abstractNumId w:val="27"/>
  </w:num>
  <w:num w:numId="28">
    <w:abstractNumId w:val="19"/>
  </w:num>
  <w:num w:numId="29">
    <w:abstractNumId w:val="25"/>
  </w:num>
  <w:num w:numId="30">
    <w:abstractNumId w:val="10"/>
  </w:num>
  <w:num w:numId="31">
    <w:abstractNumId w:val="16"/>
  </w:num>
  <w:num w:numId="32">
    <w:abstractNumId w:val="13"/>
  </w:num>
  <w:num w:numId="33">
    <w:abstractNumId w:val="23"/>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C33"/>
    <w:rsid w:val="00000F57"/>
    <w:rsid w:val="00002C32"/>
    <w:rsid w:val="00002FD1"/>
    <w:rsid w:val="000049C1"/>
    <w:rsid w:val="00005C5B"/>
    <w:rsid w:val="0000695E"/>
    <w:rsid w:val="00006ABA"/>
    <w:rsid w:val="00006FBA"/>
    <w:rsid w:val="00010DF6"/>
    <w:rsid w:val="0001134D"/>
    <w:rsid w:val="00011526"/>
    <w:rsid w:val="00012BCC"/>
    <w:rsid w:val="00012CB2"/>
    <w:rsid w:val="000142BE"/>
    <w:rsid w:val="00014EE7"/>
    <w:rsid w:val="00015474"/>
    <w:rsid w:val="000155D1"/>
    <w:rsid w:val="00015CD1"/>
    <w:rsid w:val="0002002B"/>
    <w:rsid w:val="00020624"/>
    <w:rsid w:val="0002083E"/>
    <w:rsid w:val="00021268"/>
    <w:rsid w:val="000218D8"/>
    <w:rsid w:val="000227DD"/>
    <w:rsid w:val="000227F7"/>
    <w:rsid w:val="00023B8B"/>
    <w:rsid w:val="000262AB"/>
    <w:rsid w:val="0002654C"/>
    <w:rsid w:val="000268C6"/>
    <w:rsid w:val="00026E4F"/>
    <w:rsid w:val="00027B81"/>
    <w:rsid w:val="00032124"/>
    <w:rsid w:val="00033EA4"/>
    <w:rsid w:val="00034767"/>
    <w:rsid w:val="00034821"/>
    <w:rsid w:val="00037145"/>
    <w:rsid w:val="00037AEE"/>
    <w:rsid w:val="000401EA"/>
    <w:rsid w:val="000409F6"/>
    <w:rsid w:val="00040BCB"/>
    <w:rsid w:val="0004194F"/>
    <w:rsid w:val="0004245B"/>
    <w:rsid w:val="00042A7C"/>
    <w:rsid w:val="00043267"/>
    <w:rsid w:val="000434DF"/>
    <w:rsid w:val="00043E94"/>
    <w:rsid w:val="0004512D"/>
    <w:rsid w:val="0004575F"/>
    <w:rsid w:val="00045D98"/>
    <w:rsid w:val="00050093"/>
    <w:rsid w:val="00051661"/>
    <w:rsid w:val="00051E06"/>
    <w:rsid w:val="000543C5"/>
    <w:rsid w:val="00054EE4"/>
    <w:rsid w:val="00057BDF"/>
    <w:rsid w:val="000618A3"/>
    <w:rsid w:val="00061B94"/>
    <w:rsid w:val="000627E0"/>
    <w:rsid w:val="00062D69"/>
    <w:rsid w:val="0006310A"/>
    <w:rsid w:val="000659F8"/>
    <w:rsid w:val="00067E52"/>
    <w:rsid w:val="00070C5F"/>
    <w:rsid w:val="0007237E"/>
    <w:rsid w:val="000723C7"/>
    <w:rsid w:val="00074FFE"/>
    <w:rsid w:val="00076162"/>
    <w:rsid w:val="00081045"/>
    <w:rsid w:val="00081A88"/>
    <w:rsid w:val="000840AD"/>
    <w:rsid w:val="000845BB"/>
    <w:rsid w:val="00085250"/>
    <w:rsid w:val="000876AA"/>
    <w:rsid w:val="00087921"/>
    <w:rsid w:val="00090255"/>
    <w:rsid w:val="00090736"/>
    <w:rsid w:val="000914B4"/>
    <w:rsid w:val="000915DF"/>
    <w:rsid w:val="0009271E"/>
    <w:rsid w:val="000938B7"/>
    <w:rsid w:val="00094F24"/>
    <w:rsid w:val="000A0A54"/>
    <w:rsid w:val="000A25C5"/>
    <w:rsid w:val="000A25D5"/>
    <w:rsid w:val="000A3D7E"/>
    <w:rsid w:val="000A7AAB"/>
    <w:rsid w:val="000A7E55"/>
    <w:rsid w:val="000B0B9A"/>
    <w:rsid w:val="000B14C3"/>
    <w:rsid w:val="000B2625"/>
    <w:rsid w:val="000B2F28"/>
    <w:rsid w:val="000B300F"/>
    <w:rsid w:val="000B6583"/>
    <w:rsid w:val="000B6680"/>
    <w:rsid w:val="000B6712"/>
    <w:rsid w:val="000B6A7F"/>
    <w:rsid w:val="000B725C"/>
    <w:rsid w:val="000B7594"/>
    <w:rsid w:val="000C1193"/>
    <w:rsid w:val="000C18FD"/>
    <w:rsid w:val="000C3724"/>
    <w:rsid w:val="000C5825"/>
    <w:rsid w:val="000C701F"/>
    <w:rsid w:val="000C7B32"/>
    <w:rsid w:val="000C7D13"/>
    <w:rsid w:val="000D080B"/>
    <w:rsid w:val="000D0E30"/>
    <w:rsid w:val="000D1F33"/>
    <w:rsid w:val="000D33B1"/>
    <w:rsid w:val="000D3879"/>
    <w:rsid w:val="000D437F"/>
    <w:rsid w:val="000D4A34"/>
    <w:rsid w:val="000D4BF1"/>
    <w:rsid w:val="000D4DE9"/>
    <w:rsid w:val="000D5D40"/>
    <w:rsid w:val="000E0505"/>
    <w:rsid w:val="000E19EF"/>
    <w:rsid w:val="000E1B14"/>
    <w:rsid w:val="000E26DA"/>
    <w:rsid w:val="000E31A4"/>
    <w:rsid w:val="000E36D8"/>
    <w:rsid w:val="000E4313"/>
    <w:rsid w:val="000E4F6D"/>
    <w:rsid w:val="000E5D34"/>
    <w:rsid w:val="000E6AD7"/>
    <w:rsid w:val="000E7EC2"/>
    <w:rsid w:val="000F068C"/>
    <w:rsid w:val="000F06E2"/>
    <w:rsid w:val="000F208A"/>
    <w:rsid w:val="000F3C85"/>
    <w:rsid w:val="000F3EDA"/>
    <w:rsid w:val="000F44BE"/>
    <w:rsid w:val="000F47A9"/>
    <w:rsid w:val="000F6002"/>
    <w:rsid w:val="000F67D6"/>
    <w:rsid w:val="000F7014"/>
    <w:rsid w:val="0010045C"/>
    <w:rsid w:val="00101472"/>
    <w:rsid w:val="00103FF5"/>
    <w:rsid w:val="00104E03"/>
    <w:rsid w:val="00105055"/>
    <w:rsid w:val="0010595B"/>
    <w:rsid w:val="00107CCF"/>
    <w:rsid w:val="00112463"/>
    <w:rsid w:val="001125F3"/>
    <w:rsid w:val="0011368E"/>
    <w:rsid w:val="0012009C"/>
    <w:rsid w:val="00120BA2"/>
    <w:rsid w:val="00121093"/>
    <w:rsid w:val="00121C7B"/>
    <w:rsid w:val="00123877"/>
    <w:rsid w:val="001242D2"/>
    <w:rsid w:val="00124B90"/>
    <w:rsid w:val="0012681D"/>
    <w:rsid w:val="001329D3"/>
    <w:rsid w:val="00132FA1"/>
    <w:rsid w:val="001337F1"/>
    <w:rsid w:val="00134287"/>
    <w:rsid w:val="0013474E"/>
    <w:rsid w:val="0013562A"/>
    <w:rsid w:val="00136445"/>
    <w:rsid w:val="00136A7A"/>
    <w:rsid w:val="00137DAD"/>
    <w:rsid w:val="0014160C"/>
    <w:rsid w:val="001416BE"/>
    <w:rsid w:val="00141918"/>
    <w:rsid w:val="001438F7"/>
    <w:rsid w:val="001446A9"/>
    <w:rsid w:val="00146853"/>
    <w:rsid w:val="00146C8A"/>
    <w:rsid w:val="00147AD9"/>
    <w:rsid w:val="00150D19"/>
    <w:rsid w:val="00150FA3"/>
    <w:rsid w:val="001514D4"/>
    <w:rsid w:val="001522AE"/>
    <w:rsid w:val="0015298A"/>
    <w:rsid w:val="0015352D"/>
    <w:rsid w:val="001537FA"/>
    <w:rsid w:val="00153F41"/>
    <w:rsid w:val="00156067"/>
    <w:rsid w:val="00156818"/>
    <w:rsid w:val="00156D21"/>
    <w:rsid w:val="0015761B"/>
    <w:rsid w:val="0016248A"/>
    <w:rsid w:val="00163D84"/>
    <w:rsid w:val="0016454D"/>
    <w:rsid w:val="00165D73"/>
    <w:rsid w:val="001660E4"/>
    <w:rsid w:val="001660EF"/>
    <w:rsid w:val="00166D0F"/>
    <w:rsid w:val="00167CE4"/>
    <w:rsid w:val="00170D6E"/>
    <w:rsid w:val="00172CEB"/>
    <w:rsid w:val="00173791"/>
    <w:rsid w:val="0017446F"/>
    <w:rsid w:val="0017508D"/>
    <w:rsid w:val="00175604"/>
    <w:rsid w:val="00176198"/>
    <w:rsid w:val="00176531"/>
    <w:rsid w:val="00176705"/>
    <w:rsid w:val="0017680E"/>
    <w:rsid w:val="001829C7"/>
    <w:rsid w:val="001853EE"/>
    <w:rsid w:val="0018770D"/>
    <w:rsid w:val="00187756"/>
    <w:rsid w:val="00191B18"/>
    <w:rsid w:val="00191DFC"/>
    <w:rsid w:val="00193DBB"/>
    <w:rsid w:val="0019456A"/>
    <w:rsid w:val="001952C1"/>
    <w:rsid w:val="00195F04"/>
    <w:rsid w:val="001974ED"/>
    <w:rsid w:val="00197726"/>
    <w:rsid w:val="001A2FF0"/>
    <w:rsid w:val="001A3501"/>
    <w:rsid w:val="001A3608"/>
    <w:rsid w:val="001A48C8"/>
    <w:rsid w:val="001A4CED"/>
    <w:rsid w:val="001A5F98"/>
    <w:rsid w:val="001B0D6B"/>
    <w:rsid w:val="001B1016"/>
    <w:rsid w:val="001B133B"/>
    <w:rsid w:val="001B1CC3"/>
    <w:rsid w:val="001B1E82"/>
    <w:rsid w:val="001B20FD"/>
    <w:rsid w:val="001B2ED1"/>
    <w:rsid w:val="001B3FE7"/>
    <w:rsid w:val="001B50D6"/>
    <w:rsid w:val="001B5A7F"/>
    <w:rsid w:val="001B603F"/>
    <w:rsid w:val="001B72AB"/>
    <w:rsid w:val="001B7CB5"/>
    <w:rsid w:val="001C0263"/>
    <w:rsid w:val="001C1197"/>
    <w:rsid w:val="001C27BA"/>
    <w:rsid w:val="001C2E54"/>
    <w:rsid w:val="001C3439"/>
    <w:rsid w:val="001C47AE"/>
    <w:rsid w:val="001C57E8"/>
    <w:rsid w:val="001C62AE"/>
    <w:rsid w:val="001C667E"/>
    <w:rsid w:val="001D018C"/>
    <w:rsid w:val="001D0503"/>
    <w:rsid w:val="001D06A6"/>
    <w:rsid w:val="001D18C3"/>
    <w:rsid w:val="001D229C"/>
    <w:rsid w:val="001D33C5"/>
    <w:rsid w:val="001D5ABD"/>
    <w:rsid w:val="001D6C41"/>
    <w:rsid w:val="001D7951"/>
    <w:rsid w:val="001D79E4"/>
    <w:rsid w:val="001D7C10"/>
    <w:rsid w:val="001E05AB"/>
    <w:rsid w:val="001E0C20"/>
    <w:rsid w:val="001E205B"/>
    <w:rsid w:val="001E405D"/>
    <w:rsid w:val="001E6249"/>
    <w:rsid w:val="001F0FA9"/>
    <w:rsid w:val="001F2082"/>
    <w:rsid w:val="001F2BC8"/>
    <w:rsid w:val="001F3C3C"/>
    <w:rsid w:val="001F485A"/>
    <w:rsid w:val="001F5F25"/>
    <w:rsid w:val="001F6247"/>
    <w:rsid w:val="001F6276"/>
    <w:rsid w:val="001F6765"/>
    <w:rsid w:val="001F67FE"/>
    <w:rsid w:val="001F7059"/>
    <w:rsid w:val="001F759D"/>
    <w:rsid w:val="001F760C"/>
    <w:rsid w:val="001F7856"/>
    <w:rsid w:val="001F7978"/>
    <w:rsid w:val="001F7C52"/>
    <w:rsid w:val="00200D05"/>
    <w:rsid w:val="002026AC"/>
    <w:rsid w:val="00203929"/>
    <w:rsid w:val="002042B7"/>
    <w:rsid w:val="00205228"/>
    <w:rsid w:val="00206A03"/>
    <w:rsid w:val="00206F2F"/>
    <w:rsid w:val="00207489"/>
    <w:rsid w:val="00207792"/>
    <w:rsid w:val="00207A76"/>
    <w:rsid w:val="00211F65"/>
    <w:rsid w:val="002126E8"/>
    <w:rsid w:val="00213E7E"/>
    <w:rsid w:val="00214C65"/>
    <w:rsid w:val="002164CE"/>
    <w:rsid w:val="002167D3"/>
    <w:rsid w:val="00216AE1"/>
    <w:rsid w:val="0021710E"/>
    <w:rsid w:val="002206D2"/>
    <w:rsid w:val="00221544"/>
    <w:rsid w:val="002226F6"/>
    <w:rsid w:val="00222866"/>
    <w:rsid w:val="00222B5F"/>
    <w:rsid w:val="0022374C"/>
    <w:rsid w:val="00223C1C"/>
    <w:rsid w:val="00226DD1"/>
    <w:rsid w:val="0022765F"/>
    <w:rsid w:val="00230A7E"/>
    <w:rsid w:val="002311BA"/>
    <w:rsid w:val="002312C8"/>
    <w:rsid w:val="00231641"/>
    <w:rsid w:val="002316E8"/>
    <w:rsid w:val="0023221A"/>
    <w:rsid w:val="002322F6"/>
    <w:rsid w:val="00233675"/>
    <w:rsid w:val="00233734"/>
    <w:rsid w:val="00233D1A"/>
    <w:rsid w:val="00234E8F"/>
    <w:rsid w:val="00235119"/>
    <w:rsid w:val="00235391"/>
    <w:rsid w:val="00237064"/>
    <w:rsid w:val="00241916"/>
    <w:rsid w:val="00241D4D"/>
    <w:rsid w:val="00241F21"/>
    <w:rsid w:val="002441B9"/>
    <w:rsid w:val="002444C3"/>
    <w:rsid w:val="002445D7"/>
    <w:rsid w:val="00245DBC"/>
    <w:rsid w:val="00246444"/>
    <w:rsid w:val="00246E85"/>
    <w:rsid w:val="00250B42"/>
    <w:rsid w:val="0025110E"/>
    <w:rsid w:val="00253394"/>
    <w:rsid w:val="002534BB"/>
    <w:rsid w:val="00254031"/>
    <w:rsid w:val="002544D1"/>
    <w:rsid w:val="00254674"/>
    <w:rsid w:val="002548D5"/>
    <w:rsid w:val="0025529D"/>
    <w:rsid w:val="00256D21"/>
    <w:rsid w:val="0026108B"/>
    <w:rsid w:val="0026147E"/>
    <w:rsid w:val="00261E9E"/>
    <w:rsid w:val="002633D1"/>
    <w:rsid w:val="00263BC9"/>
    <w:rsid w:val="00264514"/>
    <w:rsid w:val="0026491F"/>
    <w:rsid w:val="00264CFA"/>
    <w:rsid w:val="00264EFE"/>
    <w:rsid w:val="002656D0"/>
    <w:rsid w:val="00265EBE"/>
    <w:rsid w:val="00266157"/>
    <w:rsid w:val="0026681D"/>
    <w:rsid w:val="002673E9"/>
    <w:rsid w:val="00272296"/>
    <w:rsid w:val="00273062"/>
    <w:rsid w:val="00274FAB"/>
    <w:rsid w:val="002761E3"/>
    <w:rsid w:val="00277C7D"/>
    <w:rsid w:val="00280282"/>
    <w:rsid w:val="0028179A"/>
    <w:rsid w:val="002830EF"/>
    <w:rsid w:val="002832C2"/>
    <w:rsid w:val="002844CF"/>
    <w:rsid w:val="00284A74"/>
    <w:rsid w:val="00284EED"/>
    <w:rsid w:val="0028671C"/>
    <w:rsid w:val="00287E33"/>
    <w:rsid w:val="00290357"/>
    <w:rsid w:val="00291BC2"/>
    <w:rsid w:val="00291FFC"/>
    <w:rsid w:val="002925BF"/>
    <w:rsid w:val="00292C4C"/>
    <w:rsid w:val="00293E90"/>
    <w:rsid w:val="00293F85"/>
    <w:rsid w:val="00293FFC"/>
    <w:rsid w:val="00294FD1"/>
    <w:rsid w:val="0029721D"/>
    <w:rsid w:val="002A130E"/>
    <w:rsid w:val="002A2D62"/>
    <w:rsid w:val="002A35A5"/>
    <w:rsid w:val="002A7DFB"/>
    <w:rsid w:val="002B0B60"/>
    <w:rsid w:val="002B1AEA"/>
    <w:rsid w:val="002B3355"/>
    <w:rsid w:val="002B44EE"/>
    <w:rsid w:val="002B4B97"/>
    <w:rsid w:val="002B4E6B"/>
    <w:rsid w:val="002B60CA"/>
    <w:rsid w:val="002B61BD"/>
    <w:rsid w:val="002B63FA"/>
    <w:rsid w:val="002C195C"/>
    <w:rsid w:val="002C1E88"/>
    <w:rsid w:val="002C295B"/>
    <w:rsid w:val="002C2C16"/>
    <w:rsid w:val="002C31B3"/>
    <w:rsid w:val="002C371B"/>
    <w:rsid w:val="002C545C"/>
    <w:rsid w:val="002C592B"/>
    <w:rsid w:val="002C7927"/>
    <w:rsid w:val="002D0532"/>
    <w:rsid w:val="002D05E0"/>
    <w:rsid w:val="002D0D9F"/>
    <w:rsid w:val="002D2A6E"/>
    <w:rsid w:val="002D4298"/>
    <w:rsid w:val="002D5628"/>
    <w:rsid w:val="002D5759"/>
    <w:rsid w:val="002D696B"/>
    <w:rsid w:val="002D75FD"/>
    <w:rsid w:val="002E1797"/>
    <w:rsid w:val="002E2273"/>
    <w:rsid w:val="002E30F2"/>
    <w:rsid w:val="002E3AC8"/>
    <w:rsid w:val="002E4144"/>
    <w:rsid w:val="002E43A0"/>
    <w:rsid w:val="002E63B9"/>
    <w:rsid w:val="002E6F48"/>
    <w:rsid w:val="002E766B"/>
    <w:rsid w:val="002E7B56"/>
    <w:rsid w:val="002F1198"/>
    <w:rsid w:val="002F1966"/>
    <w:rsid w:val="002F3261"/>
    <w:rsid w:val="002F5534"/>
    <w:rsid w:val="002F6F44"/>
    <w:rsid w:val="002F6FE1"/>
    <w:rsid w:val="002F7732"/>
    <w:rsid w:val="0030153B"/>
    <w:rsid w:val="003017F7"/>
    <w:rsid w:val="003028DA"/>
    <w:rsid w:val="00303359"/>
    <w:rsid w:val="00303D30"/>
    <w:rsid w:val="00303D80"/>
    <w:rsid w:val="00303FC4"/>
    <w:rsid w:val="003043EA"/>
    <w:rsid w:val="00304EFA"/>
    <w:rsid w:val="0030692A"/>
    <w:rsid w:val="00307659"/>
    <w:rsid w:val="00310108"/>
    <w:rsid w:val="00310C3E"/>
    <w:rsid w:val="0031128D"/>
    <w:rsid w:val="00312E23"/>
    <w:rsid w:val="00312F3D"/>
    <w:rsid w:val="00312F69"/>
    <w:rsid w:val="00313103"/>
    <w:rsid w:val="00314C32"/>
    <w:rsid w:val="00315294"/>
    <w:rsid w:val="00315954"/>
    <w:rsid w:val="003163F2"/>
    <w:rsid w:val="00317457"/>
    <w:rsid w:val="00320EEF"/>
    <w:rsid w:val="00320EF5"/>
    <w:rsid w:val="003210EE"/>
    <w:rsid w:val="00321B77"/>
    <w:rsid w:val="00321CDD"/>
    <w:rsid w:val="0032228C"/>
    <w:rsid w:val="00322BF2"/>
    <w:rsid w:val="00322CB5"/>
    <w:rsid w:val="003234AB"/>
    <w:rsid w:val="00323E8A"/>
    <w:rsid w:val="00324969"/>
    <w:rsid w:val="00324E6A"/>
    <w:rsid w:val="00324EEC"/>
    <w:rsid w:val="00326239"/>
    <w:rsid w:val="0032759F"/>
    <w:rsid w:val="00330CC4"/>
    <w:rsid w:val="003311A2"/>
    <w:rsid w:val="00331CF6"/>
    <w:rsid w:val="00332A5F"/>
    <w:rsid w:val="00334700"/>
    <w:rsid w:val="00334906"/>
    <w:rsid w:val="00334A82"/>
    <w:rsid w:val="00335911"/>
    <w:rsid w:val="00335CF1"/>
    <w:rsid w:val="00336000"/>
    <w:rsid w:val="00336E49"/>
    <w:rsid w:val="00337A77"/>
    <w:rsid w:val="0034024A"/>
    <w:rsid w:val="00340DC8"/>
    <w:rsid w:val="00341DC3"/>
    <w:rsid w:val="003477D6"/>
    <w:rsid w:val="00350C44"/>
    <w:rsid w:val="0035119F"/>
    <w:rsid w:val="00351EAD"/>
    <w:rsid w:val="00351F71"/>
    <w:rsid w:val="003522E7"/>
    <w:rsid w:val="00352344"/>
    <w:rsid w:val="003539B8"/>
    <w:rsid w:val="00353BF8"/>
    <w:rsid w:val="00354E05"/>
    <w:rsid w:val="0035518D"/>
    <w:rsid w:val="00355262"/>
    <w:rsid w:val="00355685"/>
    <w:rsid w:val="0035601B"/>
    <w:rsid w:val="00356DDC"/>
    <w:rsid w:val="00356F4C"/>
    <w:rsid w:val="00357CBD"/>
    <w:rsid w:val="00360680"/>
    <w:rsid w:val="00360C3E"/>
    <w:rsid w:val="00361477"/>
    <w:rsid w:val="00363DAD"/>
    <w:rsid w:val="00365704"/>
    <w:rsid w:val="00367B6B"/>
    <w:rsid w:val="00370062"/>
    <w:rsid w:val="00370178"/>
    <w:rsid w:val="0037211C"/>
    <w:rsid w:val="00372416"/>
    <w:rsid w:val="00372ABA"/>
    <w:rsid w:val="00372E13"/>
    <w:rsid w:val="0037377F"/>
    <w:rsid w:val="00375614"/>
    <w:rsid w:val="00375622"/>
    <w:rsid w:val="00375881"/>
    <w:rsid w:val="00375C77"/>
    <w:rsid w:val="0037747F"/>
    <w:rsid w:val="003774AD"/>
    <w:rsid w:val="003811A1"/>
    <w:rsid w:val="00383D38"/>
    <w:rsid w:val="003846E3"/>
    <w:rsid w:val="0038478C"/>
    <w:rsid w:val="00384DFC"/>
    <w:rsid w:val="00385C09"/>
    <w:rsid w:val="00386BF1"/>
    <w:rsid w:val="00386FC5"/>
    <w:rsid w:val="003877F9"/>
    <w:rsid w:val="00387F25"/>
    <w:rsid w:val="003903FB"/>
    <w:rsid w:val="00391916"/>
    <w:rsid w:val="003920AF"/>
    <w:rsid w:val="00392A5F"/>
    <w:rsid w:val="00393D6B"/>
    <w:rsid w:val="0039590E"/>
    <w:rsid w:val="0039773C"/>
    <w:rsid w:val="003A046D"/>
    <w:rsid w:val="003A0F85"/>
    <w:rsid w:val="003A25AB"/>
    <w:rsid w:val="003A2688"/>
    <w:rsid w:val="003A3C15"/>
    <w:rsid w:val="003A555D"/>
    <w:rsid w:val="003A7417"/>
    <w:rsid w:val="003B0463"/>
    <w:rsid w:val="003B0E60"/>
    <w:rsid w:val="003B1403"/>
    <w:rsid w:val="003B1E52"/>
    <w:rsid w:val="003B1F65"/>
    <w:rsid w:val="003B3CCF"/>
    <w:rsid w:val="003B3CE2"/>
    <w:rsid w:val="003B4816"/>
    <w:rsid w:val="003B48C6"/>
    <w:rsid w:val="003B4A92"/>
    <w:rsid w:val="003B4FC5"/>
    <w:rsid w:val="003B67DC"/>
    <w:rsid w:val="003B6A67"/>
    <w:rsid w:val="003B707A"/>
    <w:rsid w:val="003B717F"/>
    <w:rsid w:val="003B72A1"/>
    <w:rsid w:val="003B7865"/>
    <w:rsid w:val="003B7972"/>
    <w:rsid w:val="003B7F9B"/>
    <w:rsid w:val="003C0525"/>
    <w:rsid w:val="003C11E3"/>
    <w:rsid w:val="003C142E"/>
    <w:rsid w:val="003C21BD"/>
    <w:rsid w:val="003C341D"/>
    <w:rsid w:val="003C3E65"/>
    <w:rsid w:val="003C4D9C"/>
    <w:rsid w:val="003C6CFC"/>
    <w:rsid w:val="003C77E0"/>
    <w:rsid w:val="003C7E06"/>
    <w:rsid w:val="003D0570"/>
    <w:rsid w:val="003D23D8"/>
    <w:rsid w:val="003D30C7"/>
    <w:rsid w:val="003D52A2"/>
    <w:rsid w:val="003D64A7"/>
    <w:rsid w:val="003D6B0F"/>
    <w:rsid w:val="003D7400"/>
    <w:rsid w:val="003D74FE"/>
    <w:rsid w:val="003E009C"/>
    <w:rsid w:val="003E29DC"/>
    <w:rsid w:val="003E344F"/>
    <w:rsid w:val="003E3F4D"/>
    <w:rsid w:val="003E41F0"/>
    <w:rsid w:val="003E428E"/>
    <w:rsid w:val="003E5B7A"/>
    <w:rsid w:val="003E60C8"/>
    <w:rsid w:val="003E61B7"/>
    <w:rsid w:val="003E628A"/>
    <w:rsid w:val="003E6E3D"/>
    <w:rsid w:val="003E7279"/>
    <w:rsid w:val="003F0560"/>
    <w:rsid w:val="003F2313"/>
    <w:rsid w:val="003F2D47"/>
    <w:rsid w:val="003F510A"/>
    <w:rsid w:val="003F56BA"/>
    <w:rsid w:val="003F6A3D"/>
    <w:rsid w:val="003F6AA5"/>
    <w:rsid w:val="00400254"/>
    <w:rsid w:val="0040076A"/>
    <w:rsid w:val="00402C54"/>
    <w:rsid w:val="00403EE8"/>
    <w:rsid w:val="0040493C"/>
    <w:rsid w:val="00404BA0"/>
    <w:rsid w:val="004050E0"/>
    <w:rsid w:val="00405259"/>
    <w:rsid w:val="004061A4"/>
    <w:rsid w:val="004061D7"/>
    <w:rsid w:val="00407059"/>
    <w:rsid w:val="004103EE"/>
    <w:rsid w:val="004111F1"/>
    <w:rsid w:val="00413849"/>
    <w:rsid w:val="004139F2"/>
    <w:rsid w:val="004147B1"/>
    <w:rsid w:val="00414962"/>
    <w:rsid w:val="00414DD0"/>
    <w:rsid w:val="00414E41"/>
    <w:rsid w:val="00415901"/>
    <w:rsid w:val="00415DDB"/>
    <w:rsid w:val="0042084F"/>
    <w:rsid w:val="004211D6"/>
    <w:rsid w:val="004214E1"/>
    <w:rsid w:val="004215C7"/>
    <w:rsid w:val="0042296C"/>
    <w:rsid w:val="004238A3"/>
    <w:rsid w:val="004253E4"/>
    <w:rsid w:val="00425953"/>
    <w:rsid w:val="0042607B"/>
    <w:rsid w:val="00432318"/>
    <w:rsid w:val="004329ED"/>
    <w:rsid w:val="00432FC8"/>
    <w:rsid w:val="00435962"/>
    <w:rsid w:val="00435A7D"/>
    <w:rsid w:val="004370E8"/>
    <w:rsid w:val="004379E4"/>
    <w:rsid w:val="00440B40"/>
    <w:rsid w:val="00440DC8"/>
    <w:rsid w:val="00442546"/>
    <w:rsid w:val="00442F3E"/>
    <w:rsid w:val="00443126"/>
    <w:rsid w:val="00444275"/>
    <w:rsid w:val="004458A2"/>
    <w:rsid w:val="00446D48"/>
    <w:rsid w:val="004546CC"/>
    <w:rsid w:val="00455038"/>
    <w:rsid w:val="004613E7"/>
    <w:rsid w:val="004616F0"/>
    <w:rsid w:val="00461BA2"/>
    <w:rsid w:val="00461CF0"/>
    <w:rsid w:val="00462D69"/>
    <w:rsid w:val="004652B9"/>
    <w:rsid w:val="004656DF"/>
    <w:rsid w:val="00465761"/>
    <w:rsid w:val="00467335"/>
    <w:rsid w:val="00467CE3"/>
    <w:rsid w:val="0047018C"/>
    <w:rsid w:val="0047020C"/>
    <w:rsid w:val="004710D4"/>
    <w:rsid w:val="00471E15"/>
    <w:rsid w:val="00472A0A"/>
    <w:rsid w:val="004757A9"/>
    <w:rsid w:val="00476562"/>
    <w:rsid w:val="00482E44"/>
    <w:rsid w:val="00485564"/>
    <w:rsid w:val="0048630B"/>
    <w:rsid w:val="00486ED1"/>
    <w:rsid w:val="00486F2B"/>
    <w:rsid w:val="00490652"/>
    <w:rsid w:val="004914A6"/>
    <w:rsid w:val="00491BF0"/>
    <w:rsid w:val="00492397"/>
    <w:rsid w:val="00492AA1"/>
    <w:rsid w:val="004941FF"/>
    <w:rsid w:val="0049457A"/>
    <w:rsid w:val="00494D58"/>
    <w:rsid w:val="004954A9"/>
    <w:rsid w:val="00495965"/>
    <w:rsid w:val="00495D0C"/>
    <w:rsid w:val="004966EB"/>
    <w:rsid w:val="004A01B4"/>
    <w:rsid w:val="004A02FA"/>
    <w:rsid w:val="004A0622"/>
    <w:rsid w:val="004A0E85"/>
    <w:rsid w:val="004A5BFB"/>
    <w:rsid w:val="004A694B"/>
    <w:rsid w:val="004B003D"/>
    <w:rsid w:val="004B30EF"/>
    <w:rsid w:val="004B44E6"/>
    <w:rsid w:val="004B4879"/>
    <w:rsid w:val="004B56FB"/>
    <w:rsid w:val="004B64BB"/>
    <w:rsid w:val="004B7C42"/>
    <w:rsid w:val="004B7F33"/>
    <w:rsid w:val="004C0081"/>
    <w:rsid w:val="004C11F5"/>
    <w:rsid w:val="004C25D1"/>
    <w:rsid w:val="004C2A40"/>
    <w:rsid w:val="004C2F4E"/>
    <w:rsid w:val="004C3C3F"/>
    <w:rsid w:val="004C3CA1"/>
    <w:rsid w:val="004C5940"/>
    <w:rsid w:val="004C6C62"/>
    <w:rsid w:val="004C7520"/>
    <w:rsid w:val="004C75B4"/>
    <w:rsid w:val="004D0EAC"/>
    <w:rsid w:val="004D1B8F"/>
    <w:rsid w:val="004D1C7B"/>
    <w:rsid w:val="004D1F39"/>
    <w:rsid w:val="004D352E"/>
    <w:rsid w:val="004D5BC2"/>
    <w:rsid w:val="004D6118"/>
    <w:rsid w:val="004D6FAF"/>
    <w:rsid w:val="004D703F"/>
    <w:rsid w:val="004D73F3"/>
    <w:rsid w:val="004E1D0F"/>
    <w:rsid w:val="004E2A75"/>
    <w:rsid w:val="004E3758"/>
    <w:rsid w:val="004E3A1E"/>
    <w:rsid w:val="004E3A21"/>
    <w:rsid w:val="004E3FE4"/>
    <w:rsid w:val="004E6679"/>
    <w:rsid w:val="004E6F40"/>
    <w:rsid w:val="004E6F6C"/>
    <w:rsid w:val="004E7374"/>
    <w:rsid w:val="004E7A13"/>
    <w:rsid w:val="004F1644"/>
    <w:rsid w:val="004F191D"/>
    <w:rsid w:val="004F1CEC"/>
    <w:rsid w:val="004F1CFF"/>
    <w:rsid w:val="004F30A3"/>
    <w:rsid w:val="004F459D"/>
    <w:rsid w:val="004F4E01"/>
    <w:rsid w:val="004F4FA2"/>
    <w:rsid w:val="004F6762"/>
    <w:rsid w:val="004F7F38"/>
    <w:rsid w:val="00502262"/>
    <w:rsid w:val="005037E4"/>
    <w:rsid w:val="00504344"/>
    <w:rsid w:val="005055BA"/>
    <w:rsid w:val="00506B82"/>
    <w:rsid w:val="00506DA3"/>
    <w:rsid w:val="00506EA5"/>
    <w:rsid w:val="00512C71"/>
    <w:rsid w:val="00513024"/>
    <w:rsid w:val="0051512F"/>
    <w:rsid w:val="00517420"/>
    <w:rsid w:val="00517784"/>
    <w:rsid w:val="005221D2"/>
    <w:rsid w:val="0052228D"/>
    <w:rsid w:val="00522AB3"/>
    <w:rsid w:val="00525A38"/>
    <w:rsid w:val="0052678D"/>
    <w:rsid w:val="005272A3"/>
    <w:rsid w:val="00527402"/>
    <w:rsid w:val="0052763F"/>
    <w:rsid w:val="00530429"/>
    <w:rsid w:val="00530618"/>
    <w:rsid w:val="00531710"/>
    <w:rsid w:val="00531DA1"/>
    <w:rsid w:val="00532A29"/>
    <w:rsid w:val="005334D2"/>
    <w:rsid w:val="00534E1F"/>
    <w:rsid w:val="005366B8"/>
    <w:rsid w:val="00536B7B"/>
    <w:rsid w:val="00536CBD"/>
    <w:rsid w:val="00537463"/>
    <w:rsid w:val="00541BF6"/>
    <w:rsid w:val="005421DC"/>
    <w:rsid w:val="00543C33"/>
    <w:rsid w:val="00544A27"/>
    <w:rsid w:val="00544E65"/>
    <w:rsid w:val="00545238"/>
    <w:rsid w:val="0054562A"/>
    <w:rsid w:val="00545A58"/>
    <w:rsid w:val="00551167"/>
    <w:rsid w:val="005514ED"/>
    <w:rsid w:val="0055190B"/>
    <w:rsid w:val="00551B7C"/>
    <w:rsid w:val="00552E5B"/>
    <w:rsid w:val="0055705A"/>
    <w:rsid w:val="005572E4"/>
    <w:rsid w:val="005573FD"/>
    <w:rsid w:val="0055788D"/>
    <w:rsid w:val="0056001E"/>
    <w:rsid w:val="00560BE2"/>
    <w:rsid w:val="005643A3"/>
    <w:rsid w:val="0056565F"/>
    <w:rsid w:val="005669F5"/>
    <w:rsid w:val="00566DD2"/>
    <w:rsid w:val="00567604"/>
    <w:rsid w:val="0057363C"/>
    <w:rsid w:val="00576A0C"/>
    <w:rsid w:val="00576AD5"/>
    <w:rsid w:val="00581D79"/>
    <w:rsid w:val="00581EA5"/>
    <w:rsid w:val="00583E24"/>
    <w:rsid w:val="00587C41"/>
    <w:rsid w:val="00587CBB"/>
    <w:rsid w:val="00591B57"/>
    <w:rsid w:val="00592195"/>
    <w:rsid w:val="00592E62"/>
    <w:rsid w:val="00593685"/>
    <w:rsid w:val="00593CBC"/>
    <w:rsid w:val="00594316"/>
    <w:rsid w:val="00594F22"/>
    <w:rsid w:val="00594FB0"/>
    <w:rsid w:val="005970B1"/>
    <w:rsid w:val="00597FAA"/>
    <w:rsid w:val="005A19D4"/>
    <w:rsid w:val="005A2C1D"/>
    <w:rsid w:val="005A5E1F"/>
    <w:rsid w:val="005A6047"/>
    <w:rsid w:val="005A77F4"/>
    <w:rsid w:val="005A7AED"/>
    <w:rsid w:val="005B14FD"/>
    <w:rsid w:val="005B16B5"/>
    <w:rsid w:val="005B189F"/>
    <w:rsid w:val="005B23BD"/>
    <w:rsid w:val="005B2A4A"/>
    <w:rsid w:val="005B3763"/>
    <w:rsid w:val="005B5DBD"/>
    <w:rsid w:val="005B79E5"/>
    <w:rsid w:val="005C06A3"/>
    <w:rsid w:val="005C0C7B"/>
    <w:rsid w:val="005C1EE7"/>
    <w:rsid w:val="005C2021"/>
    <w:rsid w:val="005C262B"/>
    <w:rsid w:val="005C2A7E"/>
    <w:rsid w:val="005C310F"/>
    <w:rsid w:val="005C3AA9"/>
    <w:rsid w:val="005C4E82"/>
    <w:rsid w:val="005C4F3C"/>
    <w:rsid w:val="005C5443"/>
    <w:rsid w:val="005C6624"/>
    <w:rsid w:val="005C6E8E"/>
    <w:rsid w:val="005D16DB"/>
    <w:rsid w:val="005D1D4A"/>
    <w:rsid w:val="005D239F"/>
    <w:rsid w:val="005D24B5"/>
    <w:rsid w:val="005D2E7F"/>
    <w:rsid w:val="005D3120"/>
    <w:rsid w:val="005D3608"/>
    <w:rsid w:val="005D418A"/>
    <w:rsid w:val="005D4416"/>
    <w:rsid w:val="005D4788"/>
    <w:rsid w:val="005D505A"/>
    <w:rsid w:val="005D533D"/>
    <w:rsid w:val="005D53C6"/>
    <w:rsid w:val="005E0315"/>
    <w:rsid w:val="005E1A00"/>
    <w:rsid w:val="005E2A91"/>
    <w:rsid w:val="005E2F07"/>
    <w:rsid w:val="005E5333"/>
    <w:rsid w:val="005E5426"/>
    <w:rsid w:val="005E6E8F"/>
    <w:rsid w:val="005E7E57"/>
    <w:rsid w:val="005F2CA5"/>
    <w:rsid w:val="005F4A21"/>
    <w:rsid w:val="005F5BA0"/>
    <w:rsid w:val="006006EE"/>
    <w:rsid w:val="00600B83"/>
    <w:rsid w:val="00600F77"/>
    <w:rsid w:val="006013AD"/>
    <w:rsid w:val="0060197F"/>
    <w:rsid w:val="00601C80"/>
    <w:rsid w:val="00603060"/>
    <w:rsid w:val="00603945"/>
    <w:rsid w:val="00603D14"/>
    <w:rsid w:val="00604D09"/>
    <w:rsid w:val="006050F8"/>
    <w:rsid w:val="00607542"/>
    <w:rsid w:val="00607A6E"/>
    <w:rsid w:val="00610DE4"/>
    <w:rsid w:val="00612DC6"/>
    <w:rsid w:val="006133D6"/>
    <w:rsid w:val="00616860"/>
    <w:rsid w:val="006178DC"/>
    <w:rsid w:val="00617B55"/>
    <w:rsid w:val="006204A4"/>
    <w:rsid w:val="00620D79"/>
    <w:rsid w:val="006215DE"/>
    <w:rsid w:val="00621CC2"/>
    <w:rsid w:val="006225EA"/>
    <w:rsid w:val="00622B43"/>
    <w:rsid w:val="00622E88"/>
    <w:rsid w:val="00623709"/>
    <w:rsid w:val="0062411B"/>
    <w:rsid w:val="00624DC0"/>
    <w:rsid w:val="0062746A"/>
    <w:rsid w:val="00627A18"/>
    <w:rsid w:val="00630383"/>
    <w:rsid w:val="0063077E"/>
    <w:rsid w:val="00630F1B"/>
    <w:rsid w:val="006318F0"/>
    <w:rsid w:val="006334FA"/>
    <w:rsid w:val="00633C27"/>
    <w:rsid w:val="00633D5F"/>
    <w:rsid w:val="006348A8"/>
    <w:rsid w:val="00635104"/>
    <w:rsid w:val="00635165"/>
    <w:rsid w:val="00635B8A"/>
    <w:rsid w:val="0063606E"/>
    <w:rsid w:val="00636B88"/>
    <w:rsid w:val="006402DA"/>
    <w:rsid w:val="00640DA3"/>
    <w:rsid w:val="006412B5"/>
    <w:rsid w:val="006413EA"/>
    <w:rsid w:val="00642639"/>
    <w:rsid w:val="00642A8F"/>
    <w:rsid w:val="00643A6A"/>
    <w:rsid w:val="00643F58"/>
    <w:rsid w:val="00644169"/>
    <w:rsid w:val="00646F71"/>
    <w:rsid w:val="00647202"/>
    <w:rsid w:val="006475F1"/>
    <w:rsid w:val="00647794"/>
    <w:rsid w:val="00647D5C"/>
    <w:rsid w:val="00650DD5"/>
    <w:rsid w:val="0065169E"/>
    <w:rsid w:val="00652304"/>
    <w:rsid w:val="00652B58"/>
    <w:rsid w:val="00654280"/>
    <w:rsid w:val="006546D9"/>
    <w:rsid w:val="00655499"/>
    <w:rsid w:val="00655F70"/>
    <w:rsid w:val="00656A65"/>
    <w:rsid w:val="00657139"/>
    <w:rsid w:val="00657791"/>
    <w:rsid w:val="0066014D"/>
    <w:rsid w:val="006603A5"/>
    <w:rsid w:val="0066169E"/>
    <w:rsid w:val="006617D0"/>
    <w:rsid w:val="00661826"/>
    <w:rsid w:val="00662981"/>
    <w:rsid w:val="00666814"/>
    <w:rsid w:val="0066695E"/>
    <w:rsid w:val="00667782"/>
    <w:rsid w:val="00670734"/>
    <w:rsid w:val="006711A2"/>
    <w:rsid w:val="00674335"/>
    <w:rsid w:val="00674668"/>
    <w:rsid w:val="00674926"/>
    <w:rsid w:val="00674DA3"/>
    <w:rsid w:val="006758AC"/>
    <w:rsid w:val="00680584"/>
    <w:rsid w:val="00680D9E"/>
    <w:rsid w:val="00681F22"/>
    <w:rsid w:val="0068523C"/>
    <w:rsid w:val="0068575B"/>
    <w:rsid w:val="00686372"/>
    <w:rsid w:val="00686A68"/>
    <w:rsid w:val="006879C1"/>
    <w:rsid w:val="0069163B"/>
    <w:rsid w:val="00692198"/>
    <w:rsid w:val="00692472"/>
    <w:rsid w:val="00693745"/>
    <w:rsid w:val="00694372"/>
    <w:rsid w:val="0069488C"/>
    <w:rsid w:val="00696AD9"/>
    <w:rsid w:val="00696C7E"/>
    <w:rsid w:val="00697067"/>
    <w:rsid w:val="006A0C37"/>
    <w:rsid w:val="006A1426"/>
    <w:rsid w:val="006A608F"/>
    <w:rsid w:val="006A6DCE"/>
    <w:rsid w:val="006A74DE"/>
    <w:rsid w:val="006B0D78"/>
    <w:rsid w:val="006B1AD0"/>
    <w:rsid w:val="006B2056"/>
    <w:rsid w:val="006B2808"/>
    <w:rsid w:val="006B30D0"/>
    <w:rsid w:val="006B51C2"/>
    <w:rsid w:val="006B6CBA"/>
    <w:rsid w:val="006B7AD1"/>
    <w:rsid w:val="006C04F0"/>
    <w:rsid w:val="006C0D69"/>
    <w:rsid w:val="006C12E4"/>
    <w:rsid w:val="006C1A4C"/>
    <w:rsid w:val="006C2528"/>
    <w:rsid w:val="006C3E71"/>
    <w:rsid w:val="006C4415"/>
    <w:rsid w:val="006C44BC"/>
    <w:rsid w:val="006C5ABE"/>
    <w:rsid w:val="006C6573"/>
    <w:rsid w:val="006C7662"/>
    <w:rsid w:val="006C7E4E"/>
    <w:rsid w:val="006D1863"/>
    <w:rsid w:val="006D2403"/>
    <w:rsid w:val="006D25D5"/>
    <w:rsid w:val="006D3A20"/>
    <w:rsid w:val="006D3C47"/>
    <w:rsid w:val="006D4BE1"/>
    <w:rsid w:val="006D5141"/>
    <w:rsid w:val="006D55BA"/>
    <w:rsid w:val="006D6EA3"/>
    <w:rsid w:val="006D73C3"/>
    <w:rsid w:val="006D7A8E"/>
    <w:rsid w:val="006E0587"/>
    <w:rsid w:val="006E2C82"/>
    <w:rsid w:val="006E3CAB"/>
    <w:rsid w:val="006E5FD1"/>
    <w:rsid w:val="006E6654"/>
    <w:rsid w:val="006E7B52"/>
    <w:rsid w:val="006F3D1D"/>
    <w:rsid w:val="006F42A8"/>
    <w:rsid w:val="006F5713"/>
    <w:rsid w:val="006F5ABF"/>
    <w:rsid w:val="006F6F39"/>
    <w:rsid w:val="0070054D"/>
    <w:rsid w:val="00703017"/>
    <w:rsid w:val="00705E3F"/>
    <w:rsid w:val="0070682E"/>
    <w:rsid w:val="00707AA4"/>
    <w:rsid w:val="00710B59"/>
    <w:rsid w:val="0071101C"/>
    <w:rsid w:val="0071121C"/>
    <w:rsid w:val="00711D28"/>
    <w:rsid w:val="0071286C"/>
    <w:rsid w:val="00712EF3"/>
    <w:rsid w:val="0071375C"/>
    <w:rsid w:val="00714B3D"/>
    <w:rsid w:val="0071509C"/>
    <w:rsid w:val="00715261"/>
    <w:rsid w:val="00715395"/>
    <w:rsid w:val="00715D4D"/>
    <w:rsid w:val="00716346"/>
    <w:rsid w:val="00717E54"/>
    <w:rsid w:val="00717F4B"/>
    <w:rsid w:val="00720C4E"/>
    <w:rsid w:val="00720C69"/>
    <w:rsid w:val="007214DC"/>
    <w:rsid w:val="00724355"/>
    <w:rsid w:val="00725198"/>
    <w:rsid w:val="007269FA"/>
    <w:rsid w:val="007271AD"/>
    <w:rsid w:val="00730DA2"/>
    <w:rsid w:val="00730E33"/>
    <w:rsid w:val="007313B5"/>
    <w:rsid w:val="00731B09"/>
    <w:rsid w:val="00731CF4"/>
    <w:rsid w:val="00732BC9"/>
    <w:rsid w:val="00733802"/>
    <w:rsid w:val="00733BF1"/>
    <w:rsid w:val="00734ABB"/>
    <w:rsid w:val="00736B34"/>
    <w:rsid w:val="00736D5F"/>
    <w:rsid w:val="00737060"/>
    <w:rsid w:val="0074054B"/>
    <w:rsid w:val="00741B33"/>
    <w:rsid w:val="00741D23"/>
    <w:rsid w:val="007433E5"/>
    <w:rsid w:val="00744F41"/>
    <w:rsid w:val="00745E0E"/>
    <w:rsid w:val="00752FAA"/>
    <w:rsid w:val="00753315"/>
    <w:rsid w:val="00756C38"/>
    <w:rsid w:val="00757A2D"/>
    <w:rsid w:val="00760789"/>
    <w:rsid w:val="00761791"/>
    <w:rsid w:val="0076225B"/>
    <w:rsid w:val="00763809"/>
    <w:rsid w:val="00763DD9"/>
    <w:rsid w:val="007642C2"/>
    <w:rsid w:val="0076435C"/>
    <w:rsid w:val="007648B6"/>
    <w:rsid w:val="00767684"/>
    <w:rsid w:val="00770786"/>
    <w:rsid w:val="007715F3"/>
    <w:rsid w:val="00772042"/>
    <w:rsid w:val="007729F7"/>
    <w:rsid w:val="00773157"/>
    <w:rsid w:val="007733E3"/>
    <w:rsid w:val="00773AA4"/>
    <w:rsid w:val="00774157"/>
    <w:rsid w:val="00780044"/>
    <w:rsid w:val="007805E5"/>
    <w:rsid w:val="00780C91"/>
    <w:rsid w:val="00780DB4"/>
    <w:rsid w:val="00782351"/>
    <w:rsid w:val="00782DFB"/>
    <w:rsid w:val="00785EBA"/>
    <w:rsid w:val="00786306"/>
    <w:rsid w:val="00786896"/>
    <w:rsid w:val="007876C4"/>
    <w:rsid w:val="00790320"/>
    <w:rsid w:val="00792365"/>
    <w:rsid w:val="007928F7"/>
    <w:rsid w:val="00794EA3"/>
    <w:rsid w:val="007953A4"/>
    <w:rsid w:val="00797464"/>
    <w:rsid w:val="00797C22"/>
    <w:rsid w:val="007A08EA"/>
    <w:rsid w:val="007A18D1"/>
    <w:rsid w:val="007A242F"/>
    <w:rsid w:val="007A3AC1"/>
    <w:rsid w:val="007A4A93"/>
    <w:rsid w:val="007A5FFF"/>
    <w:rsid w:val="007A6629"/>
    <w:rsid w:val="007B0575"/>
    <w:rsid w:val="007B0AE7"/>
    <w:rsid w:val="007B0EF1"/>
    <w:rsid w:val="007B1CA9"/>
    <w:rsid w:val="007B1E20"/>
    <w:rsid w:val="007B2712"/>
    <w:rsid w:val="007B2A57"/>
    <w:rsid w:val="007B2DA9"/>
    <w:rsid w:val="007B4DFF"/>
    <w:rsid w:val="007B53C6"/>
    <w:rsid w:val="007B5DBD"/>
    <w:rsid w:val="007B66DE"/>
    <w:rsid w:val="007B69B5"/>
    <w:rsid w:val="007B6A25"/>
    <w:rsid w:val="007B6A32"/>
    <w:rsid w:val="007C122C"/>
    <w:rsid w:val="007C1A8A"/>
    <w:rsid w:val="007C2AAD"/>
    <w:rsid w:val="007C2B0C"/>
    <w:rsid w:val="007C2EC2"/>
    <w:rsid w:val="007C308F"/>
    <w:rsid w:val="007C3684"/>
    <w:rsid w:val="007C37A4"/>
    <w:rsid w:val="007C3C24"/>
    <w:rsid w:val="007C40D6"/>
    <w:rsid w:val="007C4104"/>
    <w:rsid w:val="007C6412"/>
    <w:rsid w:val="007C6D70"/>
    <w:rsid w:val="007D00F3"/>
    <w:rsid w:val="007D0209"/>
    <w:rsid w:val="007D0965"/>
    <w:rsid w:val="007D208E"/>
    <w:rsid w:val="007D23CF"/>
    <w:rsid w:val="007D3143"/>
    <w:rsid w:val="007D4D6E"/>
    <w:rsid w:val="007E1DA3"/>
    <w:rsid w:val="007E246F"/>
    <w:rsid w:val="007E27D4"/>
    <w:rsid w:val="007E3B45"/>
    <w:rsid w:val="007E3F1E"/>
    <w:rsid w:val="007E548C"/>
    <w:rsid w:val="007E698D"/>
    <w:rsid w:val="007E6A86"/>
    <w:rsid w:val="007E709C"/>
    <w:rsid w:val="007E7816"/>
    <w:rsid w:val="007E7F0B"/>
    <w:rsid w:val="007F01B2"/>
    <w:rsid w:val="007F3095"/>
    <w:rsid w:val="007F4154"/>
    <w:rsid w:val="007F435E"/>
    <w:rsid w:val="007F4D15"/>
    <w:rsid w:val="007F5A02"/>
    <w:rsid w:val="007F5D3D"/>
    <w:rsid w:val="007F5F22"/>
    <w:rsid w:val="008044A0"/>
    <w:rsid w:val="00804AC3"/>
    <w:rsid w:val="00805484"/>
    <w:rsid w:val="008066E3"/>
    <w:rsid w:val="00807A2B"/>
    <w:rsid w:val="00810C97"/>
    <w:rsid w:val="00811A4C"/>
    <w:rsid w:val="00811CB8"/>
    <w:rsid w:val="008148D9"/>
    <w:rsid w:val="00814BF8"/>
    <w:rsid w:val="00815BB0"/>
    <w:rsid w:val="008161B7"/>
    <w:rsid w:val="00816A2C"/>
    <w:rsid w:val="00821629"/>
    <w:rsid w:val="008216CE"/>
    <w:rsid w:val="00821F0B"/>
    <w:rsid w:val="0082200D"/>
    <w:rsid w:val="0082265F"/>
    <w:rsid w:val="00823A85"/>
    <w:rsid w:val="00823D5F"/>
    <w:rsid w:val="00827202"/>
    <w:rsid w:val="0082729B"/>
    <w:rsid w:val="00827319"/>
    <w:rsid w:val="00827593"/>
    <w:rsid w:val="008279DA"/>
    <w:rsid w:val="00827E32"/>
    <w:rsid w:val="00827F51"/>
    <w:rsid w:val="00830088"/>
    <w:rsid w:val="00830C55"/>
    <w:rsid w:val="00831694"/>
    <w:rsid w:val="00831A04"/>
    <w:rsid w:val="00832D3F"/>
    <w:rsid w:val="00832E9D"/>
    <w:rsid w:val="00832F69"/>
    <w:rsid w:val="0083408C"/>
    <w:rsid w:val="00834904"/>
    <w:rsid w:val="00835BD3"/>
    <w:rsid w:val="00836CCB"/>
    <w:rsid w:val="0083758C"/>
    <w:rsid w:val="00840FC4"/>
    <w:rsid w:val="00840FE1"/>
    <w:rsid w:val="00842081"/>
    <w:rsid w:val="00843DB2"/>
    <w:rsid w:val="00844042"/>
    <w:rsid w:val="00847620"/>
    <w:rsid w:val="00847EB0"/>
    <w:rsid w:val="00851D97"/>
    <w:rsid w:val="0085324D"/>
    <w:rsid w:val="00854376"/>
    <w:rsid w:val="00854F8B"/>
    <w:rsid w:val="00856B64"/>
    <w:rsid w:val="00861D54"/>
    <w:rsid w:val="00863869"/>
    <w:rsid w:val="00864ABB"/>
    <w:rsid w:val="0086589C"/>
    <w:rsid w:val="00865AB2"/>
    <w:rsid w:val="00866541"/>
    <w:rsid w:val="0086656D"/>
    <w:rsid w:val="00870CF6"/>
    <w:rsid w:val="00871702"/>
    <w:rsid w:val="00871744"/>
    <w:rsid w:val="00871EBB"/>
    <w:rsid w:val="00874655"/>
    <w:rsid w:val="00875E07"/>
    <w:rsid w:val="00876A53"/>
    <w:rsid w:val="00877C0D"/>
    <w:rsid w:val="0088030B"/>
    <w:rsid w:val="00881082"/>
    <w:rsid w:val="0088358A"/>
    <w:rsid w:val="00883756"/>
    <w:rsid w:val="008840F3"/>
    <w:rsid w:val="00884528"/>
    <w:rsid w:val="00885C32"/>
    <w:rsid w:val="00885C71"/>
    <w:rsid w:val="00885F38"/>
    <w:rsid w:val="008861A4"/>
    <w:rsid w:val="008875FC"/>
    <w:rsid w:val="00887E0F"/>
    <w:rsid w:val="008907A4"/>
    <w:rsid w:val="0089310C"/>
    <w:rsid w:val="008949B9"/>
    <w:rsid w:val="0089544D"/>
    <w:rsid w:val="0089741F"/>
    <w:rsid w:val="0089760A"/>
    <w:rsid w:val="008A0FB3"/>
    <w:rsid w:val="008A264B"/>
    <w:rsid w:val="008A3275"/>
    <w:rsid w:val="008A5416"/>
    <w:rsid w:val="008A5681"/>
    <w:rsid w:val="008B0D5C"/>
    <w:rsid w:val="008B0EFF"/>
    <w:rsid w:val="008B1F00"/>
    <w:rsid w:val="008B28AB"/>
    <w:rsid w:val="008B2BC9"/>
    <w:rsid w:val="008B2F4E"/>
    <w:rsid w:val="008B3D02"/>
    <w:rsid w:val="008B47DA"/>
    <w:rsid w:val="008B4ABE"/>
    <w:rsid w:val="008B56F2"/>
    <w:rsid w:val="008B7085"/>
    <w:rsid w:val="008B72C7"/>
    <w:rsid w:val="008C02E1"/>
    <w:rsid w:val="008C0702"/>
    <w:rsid w:val="008C0E7C"/>
    <w:rsid w:val="008C10D0"/>
    <w:rsid w:val="008C184C"/>
    <w:rsid w:val="008C1B34"/>
    <w:rsid w:val="008C245F"/>
    <w:rsid w:val="008C2702"/>
    <w:rsid w:val="008C3768"/>
    <w:rsid w:val="008C5634"/>
    <w:rsid w:val="008C6D72"/>
    <w:rsid w:val="008D42C1"/>
    <w:rsid w:val="008D5708"/>
    <w:rsid w:val="008D77CF"/>
    <w:rsid w:val="008E0201"/>
    <w:rsid w:val="008E10B8"/>
    <w:rsid w:val="008E2C39"/>
    <w:rsid w:val="008E30E1"/>
    <w:rsid w:val="008E3C4F"/>
    <w:rsid w:val="008E4BEB"/>
    <w:rsid w:val="008E5C50"/>
    <w:rsid w:val="008E61F5"/>
    <w:rsid w:val="008E6AC9"/>
    <w:rsid w:val="008E7BA3"/>
    <w:rsid w:val="008F27ED"/>
    <w:rsid w:val="008F296A"/>
    <w:rsid w:val="008F38AF"/>
    <w:rsid w:val="008F494D"/>
    <w:rsid w:val="008F55C0"/>
    <w:rsid w:val="008F5D8F"/>
    <w:rsid w:val="008F6750"/>
    <w:rsid w:val="008F6AB2"/>
    <w:rsid w:val="008F76F1"/>
    <w:rsid w:val="008F7DA3"/>
    <w:rsid w:val="00900723"/>
    <w:rsid w:val="009008B7"/>
    <w:rsid w:val="00900A48"/>
    <w:rsid w:val="00903743"/>
    <w:rsid w:val="00906121"/>
    <w:rsid w:val="009070E6"/>
    <w:rsid w:val="009072CB"/>
    <w:rsid w:val="00907335"/>
    <w:rsid w:val="00907FC8"/>
    <w:rsid w:val="0091207B"/>
    <w:rsid w:val="00912CF5"/>
    <w:rsid w:val="00914B21"/>
    <w:rsid w:val="00914C6B"/>
    <w:rsid w:val="009165EB"/>
    <w:rsid w:val="00916CCC"/>
    <w:rsid w:val="00917534"/>
    <w:rsid w:val="00921CB4"/>
    <w:rsid w:val="00922410"/>
    <w:rsid w:val="00923F1C"/>
    <w:rsid w:val="00924740"/>
    <w:rsid w:val="00924899"/>
    <w:rsid w:val="009262A2"/>
    <w:rsid w:val="009267FB"/>
    <w:rsid w:val="00926FF9"/>
    <w:rsid w:val="009307BB"/>
    <w:rsid w:val="00931005"/>
    <w:rsid w:val="0093209E"/>
    <w:rsid w:val="00933E62"/>
    <w:rsid w:val="00934BAC"/>
    <w:rsid w:val="009356B5"/>
    <w:rsid w:val="00936D0A"/>
    <w:rsid w:val="00936FD5"/>
    <w:rsid w:val="00937AB7"/>
    <w:rsid w:val="00937AC1"/>
    <w:rsid w:val="00937D2A"/>
    <w:rsid w:val="00942296"/>
    <w:rsid w:val="009426BD"/>
    <w:rsid w:val="00942DCF"/>
    <w:rsid w:val="00945B1F"/>
    <w:rsid w:val="00946630"/>
    <w:rsid w:val="00946F4B"/>
    <w:rsid w:val="00947E4C"/>
    <w:rsid w:val="0095192A"/>
    <w:rsid w:val="009548CC"/>
    <w:rsid w:val="00954F1E"/>
    <w:rsid w:val="00955265"/>
    <w:rsid w:val="00955AD5"/>
    <w:rsid w:val="0095731C"/>
    <w:rsid w:val="009576F4"/>
    <w:rsid w:val="0096120B"/>
    <w:rsid w:val="00963360"/>
    <w:rsid w:val="00963545"/>
    <w:rsid w:val="0096499F"/>
    <w:rsid w:val="00965C67"/>
    <w:rsid w:val="00965EE6"/>
    <w:rsid w:val="00966435"/>
    <w:rsid w:val="0096709F"/>
    <w:rsid w:val="009734E7"/>
    <w:rsid w:val="009735E9"/>
    <w:rsid w:val="009762A6"/>
    <w:rsid w:val="009764C5"/>
    <w:rsid w:val="00977228"/>
    <w:rsid w:val="00981047"/>
    <w:rsid w:val="0098274A"/>
    <w:rsid w:val="00982FE9"/>
    <w:rsid w:val="00982FF9"/>
    <w:rsid w:val="00983814"/>
    <w:rsid w:val="00984FBF"/>
    <w:rsid w:val="009879C4"/>
    <w:rsid w:val="00987BC5"/>
    <w:rsid w:val="00987E19"/>
    <w:rsid w:val="009900EC"/>
    <w:rsid w:val="00991B75"/>
    <w:rsid w:val="009922F5"/>
    <w:rsid w:val="00994615"/>
    <w:rsid w:val="00994EBC"/>
    <w:rsid w:val="009950F9"/>
    <w:rsid w:val="00996376"/>
    <w:rsid w:val="00996487"/>
    <w:rsid w:val="009972A2"/>
    <w:rsid w:val="009976E2"/>
    <w:rsid w:val="009A087C"/>
    <w:rsid w:val="009A1182"/>
    <w:rsid w:val="009A13B0"/>
    <w:rsid w:val="009A1537"/>
    <w:rsid w:val="009A1E40"/>
    <w:rsid w:val="009A22DF"/>
    <w:rsid w:val="009A2BE9"/>
    <w:rsid w:val="009A36A5"/>
    <w:rsid w:val="009A40BF"/>
    <w:rsid w:val="009A4A96"/>
    <w:rsid w:val="009A5579"/>
    <w:rsid w:val="009A6148"/>
    <w:rsid w:val="009A6447"/>
    <w:rsid w:val="009A64F7"/>
    <w:rsid w:val="009B0490"/>
    <w:rsid w:val="009B10A9"/>
    <w:rsid w:val="009B512F"/>
    <w:rsid w:val="009B6D88"/>
    <w:rsid w:val="009B7450"/>
    <w:rsid w:val="009B7AF4"/>
    <w:rsid w:val="009C2331"/>
    <w:rsid w:val="009C23B8"/>
    <w:rsid w:val="009C2F9B"/>
    <w:rsid w:val="009C4B23"/>
    <w:rsid w:val="009C4BCA"/>
    <w:rsid w:val="009C4F17"/>
    <w:rsid w:val="009C514C"/>
    <w:rsid w:val="009C63D5"/>
    <w:rsid w:val="009C6969"/>
    <w:rsid w:val="009C6C3D"/>
    <w:rsid w:val="009C6D51"/>
    <w:rsid w:val="009C6D55"/>
    <w:rsid w:val="009D017A"/>
    <w:rsid w:val="009D0202"/>
    <w:rsid w:val="009D0696"/>
    <w:rsid w:val="009D0895"/>
    <w:rsid w:val="009D1112"/>
    <w:rsid w:val="009D18F8"/>
    <w:rsid w:val="009D1B21"/>
    <w:rsid w:val="009D32A8"/>
    <w:rsid w:val="009D3F5C"/>
    <w:rsid w:val="009D4F21"/>
    <w:rsid w:val="009E0D08"/>
    <w:rsid w:val="009E4A5B"/>
    <w:rsid w:val="009E512C"/>
    <w:rsid w:val="009E5235"/>
    <w:rsid w:val="009E5AE9"/>
    <w:rsid w:val="009E5FA9"/>
    <w:rsid w:val="009E6BB7"/>
    <w:rsid w:val="009E6D88"/>
    <w:rsid w:val="009F01EF"/>
    <w:rsid w:val="009F0E94"/>
    <w:rsid w:val="009F3E2C"/>
    <w:rsid w:val="009F4031"/>
    <w:rsid w:val="009F72CA"/>
    <w:rsid w:val="009F781F"/>
    <w:rsid w:val="00A00372"/>
    <w:rsid w:val="00A022D6"/>
    <w:rsid w:val="00A035B5"/>
    <w:rsid w:val="00A044FD"/>
    <w:rsid w:val="00A04ABE"/>
    <w:rsid w:val="00A04D5B"/>
    <w:rsid w:val="00A04FDB"/>
    <w:rsid w:val="00A10572"/>
    <w:rsid w:val="00A10BC1"/>
    <w:rsid w:val="00A10FBA"/>
    <w:rsid w:val="00A11E3D"/>
    <w:rsid w:val="00A12374"/>
    <w:rsid w:val="00A126F6"/>
    <w:rsid w:val="00A13CE3"/>
    <w:rsid w:val="00A1400F"/>
    <w:rsid w:val="00A1514E"/>
    <w:rsid w:val="00A152FF"/>
    <w:rsid w:val="00A20078"/>
    <w:rsid w:val="00A21234"/>
    <w:rsid w:val="00A217BC"/>
    <w:rsid w:val="00A23A29"/>
    <w:rsid w:val="00A2421B"/>
    <w:rsid w:val="00A26A43"/>
    <w:rsid w:val="00A30CEA"/>
    <w:rsid w:val="00A310A9"/>
    <w:rsid w:val="00A31EF2"/>
    <w:rsid w:val="00A37D1F"/>
    <w:rsid w:val="00A405E3"/>
    <w:rsid w:val="00A412D0"/>
    <w:rsid w:val="00A42B3B"/>
    <w:rsid w:val="00A42C09"/>
    <w:rsid w:val="00A4368A"/>
    <w:rsid w:val="00A44776"/>
    <w:rsid w:val="00A44E72"/>
    <w:rsid w:val="00A462C0"/>
    <w:rsid w:val="00A47EEC"/>
    <w:rsid w:val="00A50DC9"/>
    <w:rsid w:val="00A52B40"/>
    <w:rsid w:val="00A52F23"/>
    <w:rsid w:val="00A536A0"/>
    <w:rsid w:val="00A605C9"/>
    <w:rsid w:val="00A613BA"/>
    <w:rsid w:val="00A62BBE"/>
    <w:rsid w:val="00A6399E"/>
    <w:rsid w:val="00A64B0B"/>
    <w:rsid w:val="00A64D9E"/>
    <w:rsid w:val="00A664CE"/>
    <w:rsid w:val="00A67159"/>
    <w:rsid w:val="00A67756"/>
    <w:rsid w:val="00A678A5"/>
    <w:rsid w:val="00A70290"/>
    <w:rsid w:val="00A702BC"/>
    <w:rsid w:val="00A70CA1"/>
    <w:rsid w:val="00A710C6"/>
    <w:rsid w:val="00A76D00"/>
    <w:rsid w:val="00A77464"/>
    <w:rsid w:val="00A813A7"/>
    <w:rsid w:val="00A817E2"/>
    <w:rsid w:val="00A826DA"/>
    <w:rsid w:val="00A835DC"/>
    <w:rsid w:val="00A8479F"/>
    <w:rsid w:val="00A8696F"/>
    <w:rsid w:val="00A86B31"/>
    <w:rsid w:val="00A86FA8"/>
    <w:rsid w:val="00A86FED"/>
    <w:rsid w:val="00A87B2E"/>
    <w:rsid w:val="00A87ED4"/>
    <w:rsid w:val="00A918A6"/>
    <w:rsid w:val="00A92C86"/>
    <w:rsid w:val="00A92ECF"/>
    <w:rsid w:val="00A93393"/>
    <w:rsid w:val="00A94249"/>
    <w:rsid w:val="00A944A2"/>
    <w:rsid w:val="00A945D5"/>
    <w:rsid w:val="00A94C1B"/>
    <w:rsid w:val="00A95385"/>
    <w:rsid w:val="00A9545B"/>
    <w:rsid w:val="00A958CA"/>
    <w:rsid w:val="00A95B57"/>
    <w:rsid w:val="00A964E1"/>
    <w:rsid w:val="00A974BD"/>
    <w:rsid w:val="00A97674"/>
    <w:rsid w:val="00A9787F"/>
    <w:rsid w:val="00A97B8D"/>
    <w:rsid w:val="00AA03D6"/>
    <w:rsid w:val="00AA18B2"/>
    <w:rsid w:val="00AA27B7"/>
    <w:rsid w:val="00AA2AFC"/>
    <w:rsid w:val="00AA5324"/>
    <w:rsid w:val="00AA5376"/>
    <w:rsid w:val="00AA64CE"/>
    <w:rsid w:val="00AA6B10"/>
    <w:rsid w:val="00AA7075"/>
    <w:rsid w:val="00AB04B0"/>
    <w:rsid w:val="00AB0E6C"/>
    <w:rsid w:val="00AB1888"/>
    <w:rsid w:val="00AB203E"/>
    <w:rsid w:val="00AB247C"/>
    <w:rsid w:val="00AB2D76"/>
    <w:rsid w:val="00AB5A1C"/>
    <w:rsid w:val="00AB790B"/>
    <w:rsid w:val="00AC0674"/>
    <w:rsid w:val="00AC1F02"/>
    <w:rsid w:val="00AC2247"/>
    <w:rsid w:val="00AC309B"/>
    <w:rsid w:val="00AC3547"/>
    <w:rsid w:val="00AC37AE"/>
    <w:rsid w:val="00AC4471"/>
    <w:rsid w:val="00AC5005"/>
    <w:rsid w:val="00AC5F81"/>
    <w:rsid w:val="00AC6525"/>
    <w:rsid w:val="00AD01D5"/>
    <w:rsid w:val="00AD11E2"/>
    <w:rsid w:val="00AD1A43"/>
    <w:rsid w:val="00AD1D70"/>
    <w:rsid w:val="00AD2AE3"/>
    <w:rsid w:val="00AD3466"/>
    <w:rsid w:val="00AD45C1"/>
    <w:rsid w:val="00AD4692"/>
    <w:rsid w:val="00AD5300"/>
    <w:rsid w:val="00AD5484"/>
    <w:rsid w:val="00AD6BF2"/>
    <w:rsid w:val="00AD6E9C"/>
    <w:rsid w:val="00AD71FA"/>
    <w:rsid w:val="00AD7DD1"/>
    <w:rsid w:val="00AD7FED"/>
    <w:rsid w:val="00AE292F"/>
    <w:rsid w:val="00AE755E"/>
    <w:rsid w:val="00AE7A19"/>
    <w:rsid w:val="00AE7FBF"/>
    <w:rsid w:val="00AF2B48"/>
    <w:rsid w:val="00AF4F48"/>
    <w:rsid w:val="00AF5246"/>
    <w:rsid w:val="00AF55F4"/>
    <w:rsid w:val="00AF718E"/>
    <w:rsid w:val="00B00C75"/>
    <w:rsid w:val="00B00DD0"/>
    <w:rsid w:val="00B01EBB"/>
    <w:rsid w:val="00B01FC1"/>
    <w:rsid w:val="00B03412"/>
    <w:rsid w:val="00B0495A"/>
    <w:rsid w:val="00B04A5A"/>
    <w:rsid w:val="00B04C82"/>
    <w:rsid w:val="00B04EA7"/>
    <w:rsid w:val="00B04EF5"/>
    <w:rsid w:val="00B067C6"/>
    <w:rsid w:val="00B07A78"/>
    <w:rsid w:val="00B11CF0"/>
    <w:rsid w:val="00B132B3"/>
    <w:rsid w:val="00B13AF5"/>
    <w:rsid w:val="00B15977"/>
    <w:rsid w:val="00B15B11"/>
    <w:rsid w:val="00B15F54"/>
    <w:rsid w:val="00B160D4"/>
    <w:rsid w:val="00B161D8"/>
    <w:rsid w:val="00B1765D"/>
    <w:rsid w:val="00B17B4D"/>
    <w:rsid w:val="00B20934"/>
    <w:rsid w:val="00B20E32"/>
    <w:rsid w:val="00B20FB3"/>
    <w:rsid w:val="00B21FED"/>
    <w:rsid w:val="00B22C4B"/>
    <w:rsid w:val="00B23A96"/>
    <w:rsid w:val="00B24740"/>
    <w:rsid w:val="00B25E9B"/>
    <w:rsid w:val="00B306B9"/>
    <w:rsid w:val="00B31F2E"/>
    <w:rsid w:val="00B33AE1"/>
    <w:rsid w:val="00B346A3"/>
    <w:rsid w:val="00B3496C"/>
    <w:rsid w:val="00B35084"/>
    <w:rsid w:val="00B35582"/>
    <w:rsid w:val="00B37951"/>
    <w:rsid w:val="00B37A29"/>
    <w:rsid w:val="00B400AB"/>
    <w:rsid w:val="00B406CE"/>
    <w:rsid w:val="00B41AE1"/>
    <w:rsid w:val="00B422AA"/>
    <w:rsid w:val="00B4289C"/>
    <w:rsid w:val="00B446C2"/>
    <w:rsid w:val="00B448CA"/>
    <w:rsid w:val="00B45FD9"/>
    <w:rsid w:val="00B47470"/>
    <w:rsid w:val="00B4751A"/>
    <w:rsid w:val="00B50FD0"/>
    <w:rsid w:val="00B514F5"/>
    <w:rsid w:val="00B516BA"/>
    <w:rsid w:val="00B51846"/>
    <w:rsid w:val="00B51991"/>
    <w:rsid w:val="00B519E0"/>
    <w:rsid w:val="00B51CE6"/>
    <w:rsid w:val="00B52CEE"/>
    <w:rsid w:val="00B5352E"/>
    <w:rsid w:val="00B53DBC"/>
    <w:rsid w:val="00B53FA8"/>
    <w:rsid w:val="00B54EFE"/>
    <w:rsid w:val="00B5600D"/>
    <w:rsid w:val="00B5602B"/>
    <w:rsid w:val="00B569F8"/>
    <w:rsid w:val="00B5758E"/>
    <w:rsid w:val="00B61246"/>
    <w:rsid w:val="00B61390"/>
    <w:rsid w:val="00B6300B"/>
    <w:rsid w:val="00B662A0"/>
    <w:rsid w:val="00B6662B"/>
    <w:rsid w:val="00B6664D"/>
    <w:rsid w:val="00B66716"/>
    <w:rsid w:val="00B7084C"/>
    <w:rsid w:val="00B709BC"/>
    <w:rsid w:val="00B71E5B"/>
    <w:rsid w:val="00B72C87"/>
    <w:rsid w:val="00B74557"/>
    <w:rsid w:val="00B7481F"/>
    <w:rsid w:val="00B756EE"/>
    <w:rsid w:val="00B76C13"/>
    <w:rsid w:val="00B7778C"/>
    <w:rsid w:val="00B77CD7"/>
    <w:rsid w:val="00B80ED1"/>
    <w:rsid w:val="00B80FA1"/>
    <w:rsid w:val="00B81696"/>
    <w:rsid w:val="00B82F97"/>
    <w:rsid w:val="00B831A9"/>
    <w:rsid w:val="00B835F5"/>
    <w:rsid w:val="00B837C4"/>
    <w:rsid w:val="00B83C19"/>
    <w:rsid w:val="00B83F0E"/>
    <w:rsid w:val="00B85AAF"/>
    <w:rsid w:val="00B907D7"/>
    <w:rsid w:val="00B909FA"/>
    <w:rsid w:val="00B91B57"/>
    <w:rsid w:val="00B91FBB"/>
    <w:rsid w:val="00B92AC6"/>
    <w:rsid w:val="00B92E98"/>
    <w:rsid w:val="00B930C8"/>
    <w:rsid w:val="00B933F5"/>
    <w:rsid w:val="00B94ED3"/>
    <w:rsid w:val="00B96113"/>
    <w:rsid w:val="00B97D69"/>
    <w:rsid w:val="00BA0AEF"/>
    <w:rsid w:val="00BA0B31"/>
    <w:rsid w:val="00BA0C77"/>
    <w:rsid w:val="00BA293F"/>
    <w:rsid w:val="00BA37AB"/>
    <w:rsid w:val="00BA3AE3"/>
    <w:rsid w:val="00BA4605"/>
    <w:rsid w:val="00BA5057"/>
    <w:rsid w:val="00BA6702"/>
    <w:rsid w:val="00BA7BF0"/>
    <w:rsid w:val="00BB0848"/>
    <w:rsid w:val="00BB275F"/>
    <w:rsid w:val="00BB287B"/>
    <w:rsid w:val="00BB34AC"/>
    <w:rsid w:val="00BB3D1A"/>
    <w:rsid w:val="00BB494F"/>
    <w:rsid w:val="00BB4FA6"/>
    <w:rsid w:val="00BB53B0"/>
    <w:rsid w:val="00BB5A77"/>
    <w:rsid w:val="00BB64A9"/>
    <w:rsid w:val="00BB6EAF"/>
    <w:rsid w:val="00BC0166"/>
    <w:rsid w:val="00BC0875"/>
    <w:rsid w:val="00BC0C1E"/>
    <w:rsid w:val="00BC3C33"/>
    <w:rsid w:val="00BC4D32"/>
    <w:rsid w:val="00BC71FA"/>
    <w:rsid w:val="00BD0409"/>
    <w:rsid w:val="00BD04D5"/>
    <w:rsid w:val="00BD0500"/>
    <w:rsid w:val="00BD09BB"/>
    <w:rsid w:val="00BD0A37"/>
    <w:rsid w:val="00BD0FB6"/>
    <w:rsid w:val="00BD14FB"/>
    <w:rsid w:val="00BD21E4"/>
    <w:rsid w:val="00BD26E8"/>
    <w:rsid w:val="00BD37AB"/>
    <w:rsid w:val="00BD59C7"/>
    <w:rsid w:val="00BD5C72"/>
    <w:rsid w:val="00BD71E1"/>
    <w:rsid w:val="00BD7F4B"/>
    <w:rsid w:val="00BE0720"/>
    <w:rsid w:val="00BE0F41"/>
    <w:rsid w:val="00BE0FFD"/>
    <w:rsid w:val="00BE280B"/>
    <w:rsid w:val="00BE3726"/>
    <w:rsid w:val="00BE494F"/>
    <w:rsid w:val="00BE4E4B"/>
    <w:rsid w:val="00BE69B3"/>
    <w:rsid w:val="00BE72D1"/>
    <w:rsid w:val="00BE7902"/>
    <w:rsid w:val="00BF05F4"/>
    <w:rsid w:val="00BF27D8"/>
    <w:rsid w:val="00BF3CF6"/>
    <w:rsid w:val="00BF3E1B"/>
    <w:rsid w:val="00BF4B5C"/>
    <w:rsid w:val="00BF4C8E"/>
    <w:rsid w:val="00BF56A4"/>
    <w:rsid w:val="00BF5EF2"/>
    <w:rsid w:val="00BF7601"/>
    <w:rsid w:val="00BF763F"/>
    <w:rsid w:val="00BF7EF8"/>
    <w:rsid w:val="00C0021C"/>
    <w:rsid w:val="00C00BDB"/>
    <w:rsid w:val="00C0139F"/>
    <w:rsid w:val="00C02649"/>
    <w:rsid w:val="00C026CA"/>
    <w:rsid w:val="00C03ED1"/>
    <w:rsid w:val="00C0586A"/>
    <w:rsid w:val="00C06403"/>
    <w:rsid w:val="00C06E58"/>
    <w:rsid w:val="00C10D9C"/>
    <w:rsid w:val="00C116B1"/>
    <w:rsid w:val="00C13081"/>
    <w:rsid w:val="00C13A4E"/>
    <w:rsid w:val="00C151AE"/>
    <w:rsid w:val="00C15434"/>
    <w:rsid w:val="00C16777"/>
    <w:rsid w:val="00C20C15"/>
    <w:rsid w:val="00C22CBB"/>
    <w:rsid w:val="00C22E26"/>
    <w:rsid w:val="00C22FC1"/>
    <w:rsid w:val="00C24312"/>
    <w:rsid w:val="00C3034C"/>
    <w:rsid w:val="00C30649"/>
    <w:rsid w:val="00C30DE8"/>
    <w:rsid w:val="00C31041"/>
    <w:rsid w:val="00C31249"/>
    <w:rsid w:val="00C31BF8"/>
    <w:rsid w:val="00C321D7"/>
    <w:rsid w:val="00C33EBB"/>
    <w:rsid w:val="00C34FF1"/>
    <w:rsid w:val="00C364D8"/>
    <w:rsid w:val="00C3772E"/>
    <w:rsid w:val="00C3795D"/>
    <w:rsid w:val="00C405A5"/>
    <w:rsid w:val="00C412F1"/>
    <w:rsid w:val="00C413DB"/>
    <w:rsid w:val="00C42017"/>
    <w:rsid w:val="00C452E4"/>
    <w:rsid w:val="00C461E1"/>
    <w:rsid w:val="00C47D8D"/>
    <w:rsid w:val="00C5035C"/>
    <w:rsid w:val="00C5135A"/>
    <w:rsid w:val="00C51452"/>
    <w:rsid w:val="00C52389"/>
    <w:rsid w:val="00C52823"/>
    <w:rsid w:val="00C52BC4"/>
    <w:rsid w:val="00C52C97"/>
    <w:rsid w:val="00C52FED"/>
    <w:rsid w:val="00C55F8E"/>
    <w:rsid w:val="00C57087"/>
    <w:rsid w:val="00C574A1"/>
    <w:rsid w:val="00C603EC"/>
    <w:rsid w:val="00C63554"/>
    <w:rsid w:val="00C646BE"/>
    <w:rsid w:val="00C647C2"/>
    <w:rsid w:val="00C6593E"/>
    <w:rsid w:val="00C65C46"/>
    <w:rsid w:val="00C6684A"/>
    <w:rsid w:val="00C70FDE"/>
    <w:rsid w:val="00C71196"/>
    <w:rsid w:val="00C718BA"/>
    <w:rsid w:val="00C72BC4"/>
    <w:rsid w:val="00C73C4E"/>
    <w:rsid w:val="00C74026"/>
    <w:rsid w:val="00C7452D"/>
    <w:rsid w:val="00C75E98"/>
    <w:rsid w:val="00C77ED5"/>
    <w:rsid w:val="00C80633"/>
    <w:rsid w:val="00C80895"/>
    <w:rsid w:val="00C8095F"/>
    <w:rsid w:val="00C81AD4"/>
    <w:rsid w:val="00C81B39"/>
    <w:rsid w:val="00C831C6"/>
    <w:rsid w:val="00C84112"/>
    <w:rsid w:val="00C8500B"/>
    <w:rsid w:val="00C853D9"/>
    <w:rsid w:val="00C86B0B"/>
    <w:rsid w:val="00C87F0B"/>
    <w:rsid w:val="00C907B8"/>
    <w:rsid w:val="00C91672"/>
    <w:rsid w:val="00C92432"/>
    <w:rsid w:val="00C92B75"/>
    <w:rsid w:val="00C942DE"/>
    <w:rsid w:val="00C94ADE"/>
    <w:rsid w:val="00C95B5E"/>
    <w:rsid w:val="00C961E7"/>
    <w:rsid w:val="00C96A73"/>
    <w:rsid w:val="00C96D5D"/>
    <w:rsid w:val="00C9726C"/>
    <w:rsid w:val="00CA134C"/>
    <w:rsid w:val="00CA1859"/>
    <w:rsid w:val="00CA2AF6"/>
    <w:rsid w:val="00CA3826"/>
    <w:rsid w:val="00CA4A29"/>
    <w:rsid w:val="00CA5253"/>
    <w:rsid w:val="00CA6662"/>
    <w:rsid w:val="00CA6ACA"/>
    <w:rsid w:val="00CB032A"/>
    <w:rsid w:val="00CB24BF"/>
    <w:rsid w:val="00CB337D"/>
    <w:rsid w:val="00CB3C0F"/>
    <w:rsid w:val="00CB3FD8"/>
    <w:rsid w:val="00CB4A47"/>
    <w:rsid w:val="00CB4AA1"/>
    <w:rsid w:val="00CB611E"/>
    <w:rsid w:val="00CB63A1"/>
    <w:rsid w:val="00CB6CDD"/>
    <w:rsid w:val="00CB7BEE"/>
    <w:rsid w:val="00CC046F"/>
    <w:rsid w:val="00CC09B9"/>
    <w:rsid w:val="00CC0A31"/>
    <w:rsid w:val="00CC203D"/>
    <w:rsid w:val="00CC226F"/>
    <w:rsid w:val="00CC24C8"/>
    <w:rsid w:val="00CC364F"/>
    <w:rsid w:val="00CC3D2E"/>
    <w:rsid w:val="00CC3E79"/>
    <w:rsid w:val="00CC5003"/>
    <w:rsid w:val="00CC671F"/>
    <w:rsid w:val="00CC6B37"/>
    <w:rsid w:val="00CC779A"/>
    <w:rsid w:val="00CD2719"/>
    <w:rsid w:val="00CD2FAB"/>
    <w:rsid w:val="00CD32EF"/>
    <w:rsid w:val="00CD4030"/>
    <w:rsid w:val="00CD4669"/>
    <w:rsid w:val="00CD4721"/>
    <w:rsid w:val="00CD4F59"/>
    <w:rsid w:val="00CD500F"/>
    <w:rsid w:val="00CD5242"/>
    <w:rsid w:val="00CD5BD9"/>
    <w:rsid w:val="00CD7043"/>
    <w:rsid w:val="00CD72F5"/>
    <w:rsid w:val="00CE05B7"/>
    <w:rsid w:val="00CE1291"/>
    <w:rsid w:val="00CE15A4"/>
    <w:rsid w:val="00CE2040"/>
    <w:rsid w:val="00CE3F3A"/>
    <w:rsid w:val="00CE4822"/>
    <w:rsid w:val="00CE52E1"/>
    <w:rsid w:val="00CE6168"/>
    <w:rsid w:val="00CE6672"/>
    <w:rsid w:val="00CE7B82"/>
    <w:rsid w:val="00CF053B"/>
    <w:rsid w:val="00CF0B48"/>
    <w:rsid w:val="00CF0C3A"/>
    <w:rsid w:val="00CF0D76"/>
    <w:rsid w:val="00CF1771"/>
    <w:rsid w:val="00CF381C"/>
    <w:rsid w:val="00CF4EBB"/>
    <w:rsid w:val="00CF5B19"/>
    <w:rsid w:val="00CF60EB"/>
    <w:rsid w:val="00CF6468"/>
    <w:rsid w:val="00CF74F2"/>
    <w:rsid w:val="00D00981"/>
    <w:rsid w:val="00D00EDB"/>
    <w:rsid w:val="00D015CA"/>
    <w:rsid w:val="00D0281D"/>
    <w:rsid w:val="00D03308"/>
    <w:rsid w:val="00D038A7"/>
    <w:rsid w:val="00D03A23"/>
    <w:rsid w:val="00D040FD"/>
    <w:rsid w:val="00D04A82"/>
    <w:rsid w:val="00D05230"/>
    <w:rsid w:val="00D059BC"/>
    <w:rsid w:val="00D05B73"/>
    <w:rsid w:val="00D06800"/>
    <w:rsid w:val="00D07383"/>
    <w:rsid w:val="00D0738A"/>
    <w:rsid w:val="00D07FF0"/>
    <w:rsid w:val="00D10746"/>
    <w:rsid w:val="00D10961"/>
    <w:rsid w:val="00D11424"/>
    <w:rsid w:val="00D11EF1"/>
    <w:rsid w:val="00D11F15"/>
    <w:rsid w:val="00D13505"/>
    <w:rsid w:val="00D1359F"/>
    <w:rsid w:val="00D13924"/>
    <w:rsid w:val="00D145A3"/>
    <w:rsid w:val="00D14710"/>
    <w:rsid w:val="00D15035"/>
    <w:rsid w:val="00D159D0"/>
    <w:rsid w:val="00D16B00"/>
    <w:rsid w:val="00D16D65"/>
    <w:rsid w:val="00D20D7E"/>
    <w:rsid w:val="00D2346B"/>
    <w:rsid w:val="00D24B63"/>
    <w:rsid w:val="00D26FFC"/>
    <w:rsid w:val="00D30B6A"/>
    <w:rsid w:val="00D31660"/>
    <w:rsid w:val="00D3226D"/>
    <w:rsid w:val="00D342F7"/>
    <w:rsid w:val="00D345AC"/>
    <w:rsid w:val="00D34ADA"/>
    <w:rsid w:val="00D36341"/>
    <w:rsid w:val="00D36461"/>
    <w:rsid w:val="00D40E9C"/>
    <w:rsid w:val="00D41A37"/>
    <w:rsid w:val="00D41B5C"/>
    <w:rsid w:val="00D424D7"/>
    <w:rsid w:val="00D425B8"/>
    <w:rsid w:val="00D44D2F"/>
    <w:rsid w:val="00D45024"/>
    <w:rsid w:val="00D4784B"/>
    <w:rsid w:val="00D5021C"/>
    <w:rsid w:val="00D506CD"/>
    <w:rsid w:val="00D50CC1"/>
    <w:rsid w:val="00D5193A"/>
    <w:rsid w:val="00D51B0B"/>
    <w:rsid w:val="00D54504"/>
    <w:rsid w:val="00D54F3A"/>
    <w:rsid w:val="00D557DA"/>
    <w:rsid w:val="00D60391"/>
    <w:rsid w:val="00D62412"/>
    <w:rsid w:val="00D62BEC"/>
    <w:rsid w:val="00D62C66"/>
    <w:rsid w:val="00D62D0B"/>
    <w:rsid w:val="00D639FF"/>
    <w:rsid w:val="00D64E5D"/>
    <w:rsid w:val="00D65FB8"/>
    <w:rsid w:val="00D66215"/>
    <w:rsid w:val="00D666B3"/>
    <w:rsid w:val="00D668CC"/>
    <w:rsid w:val="00D67116"/>
    <w:rsid w:val="00D73325"/>
    <w:rsid w:val="00D73DE6"/>
    <w:rsid w:val="00D74C44"/>
    <w:rsid w:val="00D7605B"/>
    <w:rsid w:val="00D7726C"/>
    <w:rsid w:val="00D804ED"/>
    <w:rsid w:val="00D806B3"/>
    <w:rsid w:val="00D80E8A"/>
    <w:rsid w:val="00D819C2"/>
    <w:rsid w:val="00D84D6F"/>
    <w:rsid w:val="00D84F9D"/>
    <w:rsid w:val="00D857DF"/>
    <w:rsid w:val="00D86A2F"/>
    <w:rsid w:val="00D86CC9"/>
    <w:rsid w:val="00D8796F"/>
    <w:rsid w:val="00D900C9"/>
    <w:rsid w:val="00D90B09"/>
    <w:rsid w:val="00D91637"/>
    <w:rsid w:val="00D91D77"/>
    <w:rsid w:val="00D91E5F"/>
    <w:rsid w:val="00D921EC"/>
    <w:rsid w:val="00D923EE"/>
    <w:rsid w:val="00D926CA"/>
    <w:rsid w:val="00D92F49"/>
    <w:rsid w:val="00D9325F"/>
    <w:rsid w:val="00D93779"/>
    <w:rsid w:val="00D94ECD"/>
    <w:rsid w:val="00D952D6"/>
    <w:rsid w:val="00D96091"/>
    <w:rsid w:val="00D9616F"/>
    <w:rsid w:val="00D9652D"/>
    <w:rsid w:val="00D9736B"/>
    <w:rsid w:val="00D97715"/>
    <w:rsid w:val="00D97AA2"/>
    <w:rsid w:val="00DA0893"/>
    <w:rsid w:val="00DA27AD"/>
    <w:rsid w:val="00DA3128"/>
    <w:rsid w:val="00DA4CCB"/>
    <w:rsid w:val="00DA523F"/>
    <w:rsid w:val="00DA5E8E"/>
    <w:rsid w:val="00DB0D94"/>
    <w:rsid w:val="00DB0EEB"/>
    <w:rsid w:val="00DB1553"/>
    <w:rsid w:val="00DB20DD"/>
    <w:rsid w:val="00DB233C"/>
    <w:rsid w:val="00DB2777"/>
    <w:rsid w:val="00DB387A"/>
    <w:rsid w:val="00DB4352"/>
    <w:rsid w:val="00DB4DFF"/>
    <w:rsid w:val="00DB4E1F"/>
    <w:rsid w:val="00DB756E"/>
    <w:rsid w:val="00DC0BB3"/>
    <w:rsid w:val="00DC2244"/>
    <w:rsid w:val="00DC32C9"/>
    <w:rsid w:val="00DC54B4"/>
    <w:rsid w:val="00DC5833"/>
    <w:rsid w:val="00DC70F9"/>
    <w:rsid w:val="00DC7610"/>
    <w:rsid w:val="00DD1C42"/>
    <w:rsid w:val="00DD2B42"/>
    <w:rsid w:val="00DD2B7D"/>
    <w:rsid w:val="00DD48B0"/>
    <w:rsid w:val="00DD4F08"/>
    <w:rsid w:val="00DD544C"/>
    <w:rsid w:val="00DD61C7"/>
    <w:rsid w:val="00DD63F0"/>
    <w:rsid w:val="00DD6719"/>
    <w:rsid w:val="00DD697B"/>
    <w:rsid w:val="00DD7615"/>
    <w:rsid w:val="00DD78B2"/>
    <w:rsid w:val="00DE0031"/>
    <w:rsid w:val="00DE0304"/>
    <w:rsid w:val="00DE0A0E"/>
    <w:rsid w:val="00DE0C8F"/>
    <w:rsid w:val="00DE121E"/>
    <w:rsid w:val="00DE1ECA"/>
    <w:rsid w:val="00DE2591"/>
    <w:rsid w:val="00DE32CD"/>
    <w:rsid w:val="00DE3781"/>
    <w:rsid w:val="00DE68A1"/>
    <w:rsid w:val="00DE6D0D"/>
    <w:rsid w:val="00DE7C7D"/>
    <w:rsid w:val="00DF031D"/>
    <w:rsid w:val="00DF1849"/>
    <w:rsid w:val="00DF2CAA"/>
    <w:rsid w:val="00DF2E96"/>
    <w:rsid w:val="00DF4715"/>
    <w:rsid w:val="00DF5E43"/>
    <w:rsid w:val="00DF64F6"/>
    <w:rsid w:val="00DF6D6E"/>
    <w:rsid w:val="00DF727E"/>
    <w:rsid w:val="00DF7AFB"/>
    <w:rsid w:val="00E00436"/>
    <w:rsid w:val="00E0095D"/>
    <w:rsid w:val="00E00A83"/>
    <w:rsid w:val="00E0188C"/>
    <w:rsid w:val="00E02921"/>
    <w:rsid w:val="00E03509"/>
    <w:rsid w:val="00E03D06"/>
    <w:rsid w:val="00E04AD9"/>
    <w:rsid w:val="00E04C51"/>
    <w:rsid w:val="00E053EC"/>
    <w:rsid w:val="00E05F39"/>
    <w:rsid w:val="00E0633E"/>
    <w:rsid w:val="00E065CD"/>
    <w:rsid w:val="00E06CF7"/>
    <w:rsid w:val="00E06E36"/>
    <w:rsid w:val="00E06F73"/>
    <w:rsid w:val="00E0730D"/>
    <w:rsid w:val="00E07401"/>
    <w:rsid w:val="00E07C65"/>
    <w:rsid w:val="00E07CC0"/>
    <w:rsid w:val="00E07FDC"/>
    <w:rsid w:val="00E11AD3"/>
    <w:rsid w:val="00E11E61"/>
    <w:rsid w:val="00E147CE"/>
    <w:rsid w:val="00E15854"/>
    <w:rsid w:val="00E16633"/>
    <w:rsid w:val="00E17358"/>
    <w:rsid w:val="00E1777E"/>
    <w:rsid w:val="00E22C42"/>
    <w:rsid w:val="00E230E0"/>
    <w:rsid w:val="00E24639"/>
    <w:rsid w:val="00E2466E"/>
    <w:rsid w:val="00E24BB8"/>
    <w:rsid w:val="00E253D7"/>
    <w:rsid w:val="00E25D1E"/>
    <w:rsid w:val="00E277BE"/>
    <w:rsid w:val="00E2794E"/>
    <w:rsid w:val="00E31C42"/>
    <w:rsid w:val="00E327CB"/>
    <w:rsid w:val="00E32E1D"/>
    <w:rsid w:val="00E3417D"/>
    <w:rsid w:val="00E34675"/>
    <w:rsid w:val="00E40029"/>
    <w:rsid w:val="00E406F1"/>
    <w:rsid w:val="00E40F7B"/>
    <w:rsid w:val="00E42709"/>
    <w:rsid w:val="00E4296F"/>
    <w:rsid w:val="00E4495D"/>
    <w:rsid w:val="00E44D0C"/>
    <w:rsid w:val="00E4600F"/>
    <w:rsid w:val="00E4736F"/>
    <w:rsid w:val="00E50A21"/>
    <w:rsid w:val="00E51CDC"/>
    <w:rsid w:val="00E52250"/>
    <w:rsid w:val="00E52B53"/>
    <w:rsid w:val="00E532F0"/>
    <w:rsid w:val="00E5360D"/>
    <w:rsid w:val="00E53E64"/>
    <w:rsid w:val="00E5495D"/>
    <w:rsid w:val="00E54D26"/>
    <w:rsid w:val="00E571D4"/>
    <w:rsid w:val="00E57382"/>
    <w:rsid w:val="00E57AB8"/>
    <w:rsid w:val="00E6110C"/>
    <w:rsid w:val="00E62212"/>
    <w:rsid w:val="00E62532"/>
    <w:rsid w:val="00E62B40"/>
    <w:rsid w:val="00E64060"/>
    <w:rsid w:val="00E64523"/>
    <w:rsid w:val="00E6493F"/>
    <w:rsid w:val="00E64B39"/>
    <w:rsid w:val="00E65253"/>
    <w:rsid w:val="00E65801"/>
    <w:rsid w:val="00E66ACE"/>
    <w:rsid w:val="00E704AB"/>
    <w:rsid w:val="00E70E6C"/>
    <w:rsid w:val="00E72753"/>
    <w:rsid w:val="00E7319E"/>
    <w:rsid w:val="00E73A50"/>
    <w:rsid w:val="00E73D69"/>
    <w:rsid w:val="00E74299"/>
    <w:rsid w:val="00E747C7"/>
    <w:rsid w:val="00E75D71"/>
    <w:rsid w:val="00E765F8"/>
    <w:rsid w:val="00E77BEB"/>
    <w:rsid w:val="00E804FD"/>
    <w:rsid w:val="00E80E6F"/>
    <w:rsid w:val="00E8154A"/>
    <w:rsid w:val="00E81C71"/>
    <w:rsid w:val="00E837EB"/>
    <w:rsid w:val="00E839AE"/>
    <w:rsid w:val="00E83AF2"/>
    <w:rsid w:val="00E85009"/>
    <w:rsid w:val="00E85422"/>
    <w:rsid w:val="00E87801"/>
    <w:rsid w:val="00E87C71"/>
    <w:rsid w:val="00E90505"/>
    <w:rsid w:val="00E923A4"/>
    <w:rsid w:val="00E92F56"/>
    <w:rsid w:val="00E93C9E"/>
    <w:rsid w:val="00E93CF1"/>
    <w:rsid w:val="00E95721"/>
    <w:rsid w:val="00E962C2"/>
    <w:rsid w:val="00E97177"/>
    <w:rsid w:val="00EA04EF"/>
    <w:rsid w:val="00EA0691"/>
    <w:rsid w:val="00EA071D"/>
    <w:rsid w:val="00EA0C77"/>
    <w:rsid w:val="00EA2040"/>
    <w:rsid w:val="00EA4141"/>
    <w:rsid w:val="00EA4E17"/>
    <w:rsid w:val="00EA57B2"/>
    <w:rsid w:val="00EA5E82"/>
    <w:rsid w:val="00EA649D"/>
    <w:rsid w:val="00EA67C5"/>
    <w:rsid w:val="00EA6F04"/>
    <w:rsid w:val="00EA7942"/>
    <w:rsid w:val="00EB04C9"/>
    <w:rsid w:val="00EB17B5"/>
    <w:rsid w:val="00EB26B0"/>
    <w:rsid w:val="00EB36BE"/>
    <w:rsid w:val="00EB388D"/>
    <w:rsid w:val="00EB4800"/>
    <w:rsid w:val="00EB4FCE"/>
    <w:rsid w:val="00EB5D84"/>
    <w:rsid w:val="00EB7728"/>
    <w:rsid w:val="00EC05C9"/>
    <w:rsid w:val="00EC1341"/>
    <w:rsid w:val="00EC376F"/>
    <w:rsid w:val="00EC3E74"/>
    <w:rsid w:val="00EC4030"/>
    <w:rsid w:val="00EC40B9"/>
    <w:rsid w:val="00EC5B1D"/>
    <w:rsid w:val="00EC6108"/>
    <w:rsid w:val="00EC7618"/>
    <w:rsid w:val="00ED0E35"/>
    <w:rsid w:val="00ED126C"/>
    <w:rsid w:val="00ED1AE6"/>
    <w:rsid w:val="00ED2CB7"/>
    <w:rsid w:val="00ED44C7"/>
    <w:rsid w:val="00ED500E"/>
    <w:rsid w:val="00ED5379"/>
    <w:rsid w:val="00ED5D1E"/>
    <w:rsid w:val="00ED5F17"/>
    <w:rsid w:val="00ED75CC"/>
    <w:rsid w:val="00EE0814"/>
    <w:rsid w:val="00EE0C8F"/>
    <w:rsid w:val="00EE3E2F"/>
    <w:rsid w:val="00EE7ECD"/>
    <w:rsid w:val="00EF1288"/>
    <w:rsid w:val="00EF1D66"/>
    <w:rsid w:val="00EF38FE"/>
    <w:rsid w:val="00EF3974"/>
    <w:rsid w:val="00EF3D4E"/>
    <w:rsid w:val="00EF48BD"/>
    <w:rsid w:val="00EF5057"/>
    <w:rsid w:val="00EF5770"/>
    <w:rsid w:val="00EF624E"/>
    <w:rsid w:val="00EF661A"/>
    <w:rsid w:val="00EF673A"/>
    <w:rsid w:val="00EF71F7"/>
    <w:rsid w:val="00EF7C53"/>
    <w:rsid w:val="00F00538"/>
    <w:rsid w:val="00F00C6F"/>
    <w:rsid w:val="00F01A57"/>
    <w:rsid w:val="00F01B6A"/>
    <w:rsid w:val="00F03A68"/>
    <w:rsid w:val="00F05BE4"/>
    <w:rsid w:val="00F06497"/>
    <w:rsid w:val="00F10149"/>
    <w:rsid w:val="00F11B3E"/>
    <w:rsid w:val="00F1281A"/>
    <w:rsid w:val="00F129F9"/>
    <w:rsid w:val="00F138F9"/>
    <w:rsid w:val="00F149AB"/>
    <w:rsid w:val="00F17B2A"/>
    <w:rsid w:val="00F20221"/>
    <w:rsid w:val="00F2248D"/>
    <w:rsid w:val="00F2377D"/>
    <w:rsid w:val="00F243AD"/>
    <w:rsid w:val="00F24988"/>
    <w:rsid w:val="00F24D96"/>
    <w:rsid w:val="00F24FC7"/>
    <w:rsid w:val="00F2505C"/>
    <w:rsid w:val="00F25382"/>
    <w:rsid w:val="00F2693D"/>
    <w:rsid w:val="00F27080"/>
    <w:rsid w:val="00F30DA8"/>
    <w:rsid w:val="00F30F77"/>
    <w:rsid w:val="00F3139A"/>
    <w:rsid w:val="00F320E8"/>
    <w:rsid w:val="00F32491"/>
    <w:rsid w:val="00F35990"/>
    <w:rsid w:val="00F35DA0"/>
    <w:rsid w:val="00F36296"/>
    <w:rsid w:val="00F401C2"/>
    <w:rsid w:val="00F40743"/>
    <w:rsid w:val="00F43242"/>
    <w:rsid w:val="00F44036"/>
    <w:rsid w:val="00F4416A"/>
    <w:rsid w:val="00F448C6"/>
    <w:rsid w:val="00F469A0"/>
    <w:rsid w:val="00F46E20"/>
    <w:rsid w:val="00F51A65"/>
    <w:rsid w:val="00F52F07"/>
    <w:rsid w:val="00F535A0"/>
    <w:rsid w:val="00F53ABF"/>
    <w:rsid w:val="00F53E7B"/>
    <w:rsid w:val="00F547D0"/>
    <w:rsid w:val="00F54ACC"/>
    <w:rsid w:val="00F55276"/>
    <w:rsid w:val="00F560C4"/>
    <w:rsid w:val="00F56364"/>
    <w:rsid w:val="00F57042"/>
    <w:rsid w:val="00F60D48"/>
    <w:rsid w:val="00F60DD7"/>
    <w:rsid w:val="00F60EFC"/>
    <w:rsid w:val="00F61434"/>
    <w:rsid w:val="00F6152A"/>
    <w:rsid w:val="00F622DE"/>
    <w:rsid w:val="00F62CF7"/>
    <w:rsid w:val="00F639CD"/>
    <w:rsid w:val="00F64CC8"/>
    <w:rsid w:val="00F66DFB"/>
    <w:rsid w:val="00F6717E"/>
    <w:rsid w:val="00F67D2A"/>
    <w:rsid w:val="00F71B9D"/>
    <w:rsid w:val="00F72C58"/>
    <w:rsid w:val="00F73308"/>
    <w:rsid w:val="00F73A5F"/>
    <w:rsid w:val="00F74E1F"/>
    <w:rsid w:val="00F77C7F"/>
    <w:rsid w:val="00F81AE6"/>
    <w:rsid w:val="00F81FE5"/>
    <w:rsid w:val="00F82607"/>
    <w:rsid w:val="00F8290D"/>
    <w:rsid w:val="00F82D03"/>
    <w:rsid w:val="00F83127"/>
    <w:rsid w:val="00F83CA8"/>
    <w:rsid w:val="00F83D3D"/>
    <w:rsid w:val="00F85634"/>
    <w:rsid w:val="00F85D86"/>
    <w:rsid w:val="00F85EBE"/>
    <w:rsid w:val="00F864B4"/>
    <w:rsid w:val="00F869BF"/>
    <w:rsid w:val="00F86CD0"/>
    <w:rsid w:val="00F873E0"/>
    <w:rsid w:val="00F87B2A"/>
    <w:rsid w:val="00F87BFE"/>
    <w:rsid w:val="00F9077E"/>
    <w:rsid w:val="00F90846"/>
    <w:rsid w:val="00F9112B"/>
    <w:rsid w:val="00F9542E"/>
    <w:rsid w:val="00F95C91"/>
    <w:rsid w:val="00F96FF3"/>
    <w:rsid w:val="00F97ECE"/>
    <w:rsid w:val="00FA0C1E"/>
    <w:rsid w:val="00FA1773"/>
    <w:rsid w:val="00FA1F56"/>
    <w:rsid w:val="00FA3020"/>
    <w:rsid w:val="00FA4945"/>
    <w:rsid w:val="00FA59A6"/>
    <w:rsid w:val="00FA59BB"/>
    <w:rsid w:val="00FB0C3D"/>
    <w:rsid w:val="00FB0EEC"/>
    <w:rsid w:val="00FB1D96"/>
    <w:rsid w:val="00FB209F"/>
    <w:rsid w:val="00FB2217"/>
    <w:rsid w:val="00FB2239"/>
    <w:rsid w:val="00FB2F6F"/>
    <w:rsid w:val="00FB2FEB"/>
    <w:rsid w:val="00FB3242"/>
    <w:rsid w:val="00FB576C"/>
    <w:rsid w:val="00FC0000"/>
    <w:rsid w:val="00FC1AA6"/>
    <w:rsid w:val="00FC30AD"/>
    <w:rsid w:val="00FC3E93"/>
    <w:rsid w:val="00FC799A"/>
    <w:rsid w:val="00FD20FF"/>
    <w:rsid w:val="00FD2B13"/>
    <w:rsid w:val="00FD2B2A"/>
    <w:rsid w:val="00FD367A"/>
    <w:rsid w:val="00FD4463"/>
    <w:rsid w:val="00FD460E"/>
    <w:rsid w:val="00FD5060"/>
    <w:rsid w:val="00FD532D"/>
    <w:rsid w:val="00FD69CD"/>
    <w:rsid w:val="00FD72C4"/>
    <w:rsid w:val="00FD731C"/>
    <w:rsid w:val="00FE1661"/>
    <w:rsid w:val="00FE271B"/>
    <w:rsid w:val="00FE27C4"/>
    <w:rsid w:val="00FE29F4"/>
    <w:rsid w:val="00FE422F"/>
    <w:rsid w:val="00FE5DC2"/>
    <w:rsid w:val="00FE69F1"/>
    <w:rsid w:val="00FE733A"/>
    <w:rsid w:val="00FF11C3"/>
    <w:rsid w:val="00FF540F"/>
    <w:rsid w:val="00FF5F64"/>
    <w:rsid w:val="00FF699C"/>
    <w:rsid w:val="00FF766E"/>
    <w:rsid w:val="00FF7DAE"/>
    <w:rsid w:val="00FF7E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F1297D"/>
  <w15:chartTrackingRefBased/>
  <w15:docId w15:val="{9D83FAEF-EC4C-4859-9217-146AD42BC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7AB"/>
  </w:style>
  <w:style w:type="paragraph" w:styleId="Heading1">
    <w:name w:val="heading 1"/>
    <w:basedOn w:val="Normal"/>
    <w:next w:val="Normal"/>
    <w:link w:val="Heading1Char"/>
    <w:uiPriority w:val="9"/>
    <w:qFormat/>
    <w:rsid w:val="00C51452"/>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145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5A77F4"/>
    <w:pPr>
      <w:keepNext/>
      <w:keepLines/>
      <w:spacing w:before="40" w:after="0" w:line="240" w:lineRule="auto"/>
      <w:outlineLvl w:val="2"/>
    </w:pPr>
    <w:rPr>
      <w:rFonts w:asciiTheme="majorHAnsi" w:eastAsiaTheme="majorEastAsia" w:hAnsiTheme="majorHAnsi" w:cstheme="majorBidi"/>
      <w:b/>
      <w:color w:val="44546A" w:themeColor="text2"/>
      <w:sz w:val="24"/>
      <w:szCs w:val="24"/>
    </w:rPr>
  </w:style>
  <w:style w:type="paragraph" w:styleId="Heading4">
    <w:name w:val="heading 4"/>
    <w:basedOn w:val="Normal"/>
    <w:next w:val="Normal"/>
    <w:link w:val="Heading4Char"/>
    <w:uiPriority w:val="9"/>
    <w:semiHidden/>
    <w:unhideWhenUsed/>
    <w:qFormat/>
    <w:rsid w:val="00C5145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5145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5145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51452"/>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C51452"/>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5145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1452"/>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C51452"/>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C5145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51452"/>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C514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145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5A77F4"/>
    <w:rPr>
      <w:rFonts w:asciiTheme="majorHAnsi" w:eastAsiaTheme="majorEastAsia" w:hAnsiTheme="majorHAnsi" w:cstheme="majorBidi"/>
      <w:b/>
      <w:color w:val="44546A" w:themeColor="text2"/>
      <w:sz w:val="24"/>
      <w:szCs w:val="24"/>
    </w:rPr>
  </w:style>
  <w:style w:type="character" w:customStyle="1" w:styleId="Heading4Char">
    <w:name w:val="Heading 4 Char"/>
    <w:basedOn w:val="DefaultParagraphFont"/>
    <w:link w:val="Heading4"/>
    <w:uiPriority w:val="9"/>
    <w:semiHidden/>
    <w:rsid w:val="00C5145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5145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C5145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C51452"/>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C5145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C51452"/>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C51452"/>
    <w:pPr>
      <w:spacing w:line="240" w:lineRule="auto"/>
    </w:pPr>
    <w:rPr>
      <w:b/>
      <w:bCs/>
      <w:smallCaps/>
      <w:color w:val="595959" w:themeColor="text1" w:themeTint="A6"/>
      <w:spacing w:val="6"/>
    </w:rPr>
  </w:style>
  <w:style w:type="character" w:styleId="Strong">
    <w:name w:val="Strong"/>
    <w:basedOn w:val="DefaultParagraphFont"/>
    <w:uiPriority w:val="22"/>
    <w:qFormat/>
    <w:rsid w:val="00C51452"/>
    <w:rPr>
      <w:b/>
      <w:bCs/>
    </w:rPr>
  </w:style>
  <w:style w:type="character" w:styleId="Emphasis">
    <w:name w:val="Emphasis"/>
    <w:basedOn w:val="DefaultParagraphFont"/>
    <w:uiPriority w:val="20"/>
    <w:qFormat/>
    <w:rsid w:val="00C51452"/>
    <w:rPr>
      <w:i/>
      <w:iCs/>
    </w:rPr>
  </w:style>
  <w:style w:type="paragraph" w:styleId="NoSpacing">
    <w:name w:val="No Spacing"/>
    <w:uiPriority w:val="1"/>
    <w:qFormat/>
    <w:rsid w:val="00C51452"/>
    <w:pPr>
      <w:spacing w:after="0" w:line="240" w:lineRule="auto"/>
    </w:pPr>
  </w:style>
  <w:style w:type="paragraph" w:styleId="Quote">
    <w:name w:val="Quote"/>
    <w:basedOn w:val="Normal"/>
    <w:next w:val="Normal"/>
    <w:link w:val="QuoteChar"/>
    <w:uiPriority w:val="29"/>
    <w:qFormat/>
    <w:rsid w:val="00C5145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51452"/>
    <w:rPr>
      <w:i/>
      <w:iCs/>
      <w:color w:val="404040" w:themeColor="text1" w:themeTint="BF"/>
    </w:rPr>
  </w:style>
  <w:style w:type="paragraph" w:styleId="IntenseQuote">
    <w:name w:val="Intense Quote"/>
    <w:basedOn w:val="Normal"/>
    <w:next w:val="Normal"/>
    <w:link w:val="IntenseQuoteChar"/>
    <w:uiPriority w:val="30"/>
    <w:qFormat/>
    <w:rsid w:val="00C51452"/>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C51452"/>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C51452"/>
    <w:rPr>
      <w:i/>
      <w:iCs/>
      <w:color w:val="404040" w:themeColor="text1" w:themeTint="BF"/>
    </w:rPr>
  </w:style>
  <w:style w:type="character" w:styleId="IntenseEmphasis">
    <w:name w:val="Intense Emphasis"/>
    <w:basedOn w:val="DefaultParagraphFont"/>
    <w:uiPriority w:val="21"/>
    <w:qFormat/>
    <w:rsid w:val="00C51452"/>
    <w:rPr>
      <w:b/>
      <w:bCs/>
      <w:i/>
      <w:iCs/>
    </w:rPr>
  </w:style>
  <w:style w:type="character" w:styleId="SubtleReference">
    <w:name w:val="Subtle Reference"/>
    <w:basedOn w:val="DefaultParagraphFont"/>
    <w:uiPriority w:val="31"/>
    <w:qFormat/>
    <w:rsid w:val="00C5145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51452"/>
    <w:rPr>
      <w:b/>
      <w:bCs/>
      <w:smallCaps/>
      <w:spacing w:val="5"/>
      <w:u w:val="single"/>
    </w:rPr>
  </w:style>
  <w:style w:type="character" w:styleId="BookTitle">
    <w:name w:val="Book Title"/>
    <w:basedOn w:val="DefaultParagraphFont"/>
    <w:uiPriority w:val="33"/>
    <w:qFormat/>
    <w:rsid w:val="00C51452"/>
    <w:rPr>
      <w:b/>
      <w:bCs/>
      <w:smallCaps/>
    </w:rPr>
  </w:style>
  <w:style w:type="paragraph" w:styleId="TOCHeading">
    <w:name w:val="TOC Heading"/>
    <w:basedOn w:val="Heading1"/>
    <w:next w:val="Normal"/>
    <w:uiPriority w:val="39"/>
    <w:semiHidden/>
    <w:unhideWhenUsed/>
    <w:qFormat/>
    <w:rsid w:val="00C51452"/>
    <w:pPr>
      <w:outlineLvl w:val="9"/>
    </w:pPr>
  </w:style>
  <w:style w:type="paragraph" w:styleId="ListParagraph">
    <w:name w:val="List Paragraph"/>
    <w:basedOn w:val="Normal"/>
    <w:uiPriority w:val="34"/>
    <w:qFormat/>
    <w:rsid w:val="00C22FC1"/>
    <w:pPr>
      <w:ind w:left="720"/>
      <w:contextualSpacing/>
    </w:pPr>
  </w:style>
  <w:style w:type="paragraph" w:styleId="Header">
    <w:name w:val="header"/>
    <w:basedOn w:val="Normal"/>
    <w:link w:val="HeaderChar"/>
    <w:uiPriority w:val="99"/>
    <w:unhideWhenUsed/>
    <w:rsid w:val="00284A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A74"/>
  </w:style>
  <w:style w:type="paragraph" w:styleId="Footer">
    <w:name w:val="footer"/>
    <w:basedOn w:val="Normal"/>
    <w:link w:val="FooterChar"/>
    <w:uiPriority w:val="99"/>
    <w:unhideWhenUsed/>
    <w:rsid w:val="00284A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4A74"/>
  </w:style>
  <w:style w:type="paragraph" w:styleId="BalloonText">
    <w:name w:val="Balloon Text"/>
    <w:basedOn w:val="Normal"/>
    <w:link w:val="BalloonTextChar"/>
    <w:uiPriority w:val="99"/>
    <w:semiHidden/>
    <w:unhideWhenUsed/>
    <w:rsid w:val="00ED50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500E"/>
    <w:rPr>
      <w:rFonts w:ascii="Segoe UI" w:hAnsi="Segoe UI" w:cs="Segoe UI"/>
      <w:sz w:val="18"/>
      <w:szCs w:val="18"/>
    </w:rPr>
  </w:style>
  <w:style w:type="table" w:styleId="TableGrid">
    <w:name w:val="Table Grid"/>
    <w:basedOn w:val="TableNormal"/>
    <w:uiPriority w:val="39"/>
    <w:rsid w:val="00551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34BB"/>
    <w:rPr>
      <w:color w:val="0563C1" w:themeColor="hyperlink"/>
      <w:u w:val="single"/>
    </w:rPr>
  </w:style>
  <w:style w:type="character" w:styleId="UnresolvedMention">
    <w:name w:val="Unresolved Mention"/>
    <w:basedOn w:val="DefaultParagraphFont"/>
    <w:uiPriority w:val="99"/>
    <w:semiHidden/>
    <w:unhideWhenUsed/>
    <w:rsid w:val="002534BB"/>
    <w:rPr>
      <w:color w:val="605E5C"/>
      <w:shd w:val="clear" w:color="auto" w:fill="E1DFDD"/>
    </w:rPr>
  </w:style>
  <w:style w:type="paragraph" w:styleId="FootnoteText">
    <w:name w:val="footnote text"/>
    <w:basedOn w:val="Normal"/>
    <w:link w:val="FootnoteTextChar"/>
    <w:uiPriority w:val="99"/>
    <w:semiHidden/>
    <w:unhideWhenUsed/>
    <w:rsid w:val="006D3C47"/>
    <w:pPr>
      <w:spacing w:after="0" w:line="240" w:lineRule="auto"/>
    </w:pPr>
  </w:style>
  <w:style w:type="character" w:customStyle="1" w:styleId="FootnoteTextChar">
    <w:name w:val="Footnote Text Char"/>
    <w:basedOn w:val="DefaultParagraphFont"/>
    <w:link w:val="FootnoteText"/>
    <w:uiPriority w:val="99"/>
    <w:semiHidden/>
    <w:rsid w:val="006D3C47"/>
  </w:style>
  <w:style w:type="character" w:styleId="FootnoteReference">
    <w:name w:val="footnote reference"/>
    <w:basedOn w:val="DefaultParagraphFont"/>
    <w:uiPriority w:val="99"/>
    <w:semiHidden/>
    <w:unhideWhenUsed/>
    <w:rsid w:val="006D3C47"/>
    <w:rPr>
      <w:vertAlign w:val="superscript"/>
    </w:rPr>
  </w:style>
  <w:style w:type="paragraph" w:styleId="HTMLPreformatted">
    <w:name w:val="HTML Preformatted"/>
    <w:basedOn w:val="Normal"/>
    <w:link w:val="HTMLPreformattedChar"/>
    <w:uiPriority w:val="99"/>
    <w:semiHidden/>
    <w:unhideWhenUsed/>
    <w:rsid w:val="0041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semiHidden/>
    <w:rsid w:val="004103EE"/>
    <w:rPr>
      <w:rFonts w:ascii="Courier New" w:eastAsia="Times New Roman" w:hAnsi="Courier New" w:cs="Courier New"/>
      <w:lang w:eastAsia="en-GB"/>
    </w:rPr>
  </w:style>
  <w:style w:type="character" w:customStyle="1" w:styleId="pun">
    <w:name w:val="pun"/>
    <w:basedOn w:val="DefaultParagraphFont"/>
    <w:rsid w:val="004103EE"/>
  </w:style>
  <w:style w:type="character" w:customStyle="1" w:styleId="pln">
    <w:name w:val="pln"/>
    <w:basedOn w:val="DefaultParagraphFont"/>
    <w:rsid w:val="004103EE"/>
  </w:style>
  <w:style w:type="character" w:customStyle="1" w:styleId="str">
    <w:name w:val="str"/>
    <w:basedOn w:val="DefaultParagraphFont"/>
    <w:rsid w:val="004103EE"/>
  </w:style>
  <w:style w:type="character" w:customStyle="1" w:styleId="kwd">
    <w:name w:val="kwd"/>
    <w:basedOn w:val="DefaultParagraphFont"/>
    <w:rsid w:val="004103EE"/>
  </w:style>
  <w:style w:type="character" w:customStyle="1" w:styleId="com">
    <w:name w:val="com"/>
    <w:basedOn w:val="DefaultParagraphFont"/>
    <w:rsid w:val="004103EE"/>
  </w:style>
  <w:style w:type="character" w:styleId="CommentReference">
    <w:name w:val="annotation reference"/>
    <w:basedOn w:val="DefaultParagraphFont"/>
    <w:uiPriority w:val="99"/>
    <w:semiHidden/>
    <w:unhideWhenUsed/>
    <w:rsid w:val="00BF4C8E"/>
    <w:rPr>
      <w:sz w:val="16"/>
      <w:szCs w:val="16"/>
    </w:rPr>
  </w:style>
  <w:style w:type="paragraph" w:styleId="CommentText">
    <w:name w:val="annotation text"/>
    <w:basedOn w:val="Normal"/>
    <w:link w:val="CommentTextChar"/>
    <w:uiPriority w:val="99"/>
    <w:semiHidden/>
    <w:unhideWhenUsed/>
    <w:rsid w:val="00BF4C8E"/>
    <w:pPr>
      <w:spacing w:line="240" w:lineRule="auto"/>
    </w:pPr>
  </w:style>
  <w:style w:type="character" w:customStyle="1" w:styleId="CommentTextChar">
    <w:name w:val="Comment Text Char"/>
    <w:basedOn w:val="DefaultParagraphFont"/>
    <w:link w:val="CommentText"/>
    <w:uiPriority w:val="99"/>
    <w:semiHidden/>
    <w:rsid w:val="00BF4C8E"/>
  </w:style>
  <w:style w:type="paragraph" w:styleId="CommentSubject">
    <w:name w:val="annotation subject"/>
    <w:basedOn w:val="CommentText"/>
    <w:next w:val="CommentText"/>
    <w:link w:val="CommentSubjectChar"/>
    <w:uiPriority w:val="99"/>
    <w:semiHidden/>
    <w:unhideWhenUsed/>
    <w:rsid w:val="00BF4C8E"/>
    <w:rPr>
      <w:b/>
      <w:bCs/>
    </w:rPr>
  </w:style>
  <w:style w:type="character" w:customStyle="1" w:styleId="CommentSubjectChar">
    <w:name w:val="Comment Subject Char"/>
    <w:basedOn w:val="CommentTextChar"/>
    <w:link w:val="CommentSubject"/>
    <w:uiPriority w:val="99"/>
    <w:semiHidden/>
    <w:rsid w:val="00BF4C8E"/>
    <w:rPr>
      <w:b/>
      <w:bCs/>
    </w:rPr>
  </w:style>
  <w:style w:type="paragraph" w:styleId="Revision">
    <w:name w:val="Revision"/>
    <w:hidden/>
    <w:uiPriority w:val="99"/>
    <w:semiHidden/>
    <w:rsid w:val="00BF4C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38070">
      <w:bodyDiv w:val="1"/>
      <w:marLeft w:val="0"/>
      <w:marRight w:val="0"/>
      <w:marTop w:val="0"/>
      <w:marBottom w:val="0"/>
      <w:divBdr>
        <w:top w:val="none" w:sz="0" w:space="0" w:color="auto"/>
        <w:left w:val="none" w:sz="0" w:space="0" w:color="auto"/>
        <w:bottom w:val="none" w:sz="0" w:space="0" w:color="auto"/>
        <w:right w:val="none" w:sz="0" w:space="0" w:color="auto"/>
      </w:divBdr>
    </w:div>
    <w:div w:id="107818825">
      <w:bodyDiv w:val="1"/>
      <w:marLeft w:val="0"/>
      <w:marRight w:val="0"/>
      <w:marTop w:val="0"/>
      <w:marBottom w:val="0"/>
      <w:divBdr>
        <w:top w:val="none" w:sz="0" w:space="0" w:color="auto"/>
        <w:left w:val="none" w:sz="0" w:space="0" w:color="auto"/>
        <w:bottom w:val="none" w:sz="0" w:space="0" w:color="auto"/>
        <w:right w:val="none" w:sz="0" w:space="0" w:color="auto"/>
      </w:divBdr>
    </w:div>
    <w:div w:id="298003411">
      <w:bodyDiv w:val="1"/>
      <w:marLeft w:val="0"/>
      <w:marRight w:val="0"/>
      <w:marTop w:val="0"/>
      <w:marBottom w:val="0"/>
      <w:divBdr>
        <w:top w:val="none" w:sz="0" w:space="0" w:color="auto"/>
        <w:left w:val="none" w:sz="0" w:space="0" w:color="auto"/>
        <w:bottom w:val="none" w:sz="0" w:space="0" w:color="auto"/>
        <w:right w:val="none" w:sz="0" w:space="0" w:color="auto"/>
      </w:divBdr>
    </w:div>
    <w:div w:id="623540974">
      <w:bodyDiv w:val="1"/>
      <w:marLeft w:val="0"/>
      <w:marRight w:val="0"/>
      <w:marTop w:val="0"/>
      <w:marBottom w:val="0"/>
      <w:divBdr>
        <w:top w:val="none" w:sz="0" w:space="0" w:color="auto"/>
        <w:left w:val="none" w:sz="0" w:space="0" w:color="auto"/>
        <w:bottom w:val="none" w:sz="0" w:space="0" w:color="auto"/>
        <w:right w:val="none" w:sz="0" w:space="0" w:color="auto"/>
      </w:divBdr>
    </w:div>
    <w:div w:id="1240557496">
      <w:bodyDiv w:val="1"/>
      <w:marLeft w:val="0"/>
      <w:marRight w:val="0"/>
      <w:marTop w:val="0"/>
      <w:marBottom w:val="0"/>
      <w:divBdr>
        <w:top w:val="none" w:sz="0" w:space="0" w:color="auto"/>
        <w:left w:val="none" w:sz="0" w:space="0" w:color="auto"/>
        <w:bottom w:val="none" w:sz="0" w:space="0" w:color="auto"/>
        <w:right w:val="none" w:sz="0" w:space="0" w:color="auto"/>
      </w:divBdr>
    </w:div>
    <w:div w:id="1426413961">
      <w:bodyDiv w:val="1"/>
      <w:marLeft w:val="0"/>
      <w:marRight w:val="0"/>
      <w:marTop w:val="0"/>
      <w:marBottom w:val="0"/>
      <w:divBdr>
        <w:top w:val="none" w:sz="0" w:space="0" w:color="auto"/>
        <w:left w:val="none" w:sz="0" w:space="0" w:color="auto"/>
        <w:bottom w:val="none" w:sz="0" w:space="0" w:color="auto"/>
        <w:right w:val="none" w:sz="0" w:space="0" w:color="auto"/>
      </w:divBdr>
    </w:div>
    <w:div w:id="1704550486">
      <w:bodyDiv w:val="1"/>
      <w:marLeft w:val="0"/>
      <w:marRight w:val="0"/>
      <w:marTop w:val="0"/>
      <w:marBottom w:val="0"/>
      <w:divBdr>
        <w:top w:val="none" w:sz="0" w:space="0" w:color="auto"/>
        <w:left w:val="none" w:sz="0" w:space="0" w:color="auto"/>
        <w:bottom w:val="none" w:sz="0" w:space="0" w:color="auto"/>
        <w:right w:val="none" w:sz="0" w:space="0" w:color="auto"/>
      </w:divBdr>
    </w:div>
    <w:div w:id="213826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iana.org/assignments/service-names-port-number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6BA0F-484A-447A-BC6E-83E65EECF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Simpson</dc:creator>
  <cp:keywords/>
  <dc:description/>
  <cp:lastModifiedBy>Peter Simpson</cp:lastModifiedBy>
  <cp:revision>60</cp:revision>
  <cp:lastPrinted>2020-03-16T09:44:00Z</cp:lastPrinted>
  <dcterms:created xsi:type="dcterms:W3CDTF">2020-02-26T15:02:00Z</dcterms:created>
  <dcterms:modified xsi:type="dcterms:W3CDTF">2020-03-16T09:44:00Z</dcterms:modified>
</cp:coreProperties>
</file>