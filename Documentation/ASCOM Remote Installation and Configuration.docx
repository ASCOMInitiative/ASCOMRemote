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5226931" w:displacedByCustomXml="next"/>
    <w:bookmarkEnd w:id="0" w:displacedByCustomXml="next"/>
    <w:sdt>
      <w:sdtPr>
        <w:id w:val="1265121381"/>
        <w:docPartObj>
          <w:docPartGallery w:val="Cover Pages"/>
          <w:docPartUnique/>
        </w:docPartObj>
      </w:sdtPr>
      <w:sdtEndPr/>
      <w:sdtContent>
        <w:p w14:paraId="5839C05E" w14:textId="77777777" w:rsidR="00DE7B46" w:rsidRDefault="00DE7B46"/>
        <w:p w14:paraId="1DD4D455" w14:textId="77777777" w:rsidR="00DE7B46" w:rsidRDefault="00DE7B46"/>
        <w:p w14:paraId="75FAE1DB" w14:textId="1DFDCB6B" w:rsidR="00FF3C7E" w:rsidRDefault="00DE7B46" w:rsidP="00920190">
          <w:pPr>
            <w:jc w:val="center"/>
          </w:pPr>
          <w:r>
            <w:rPr>
              <w:noProof/>
            </w:rPr>
            <w:drawing>
              <wp:anchor distT="0" distB="0" distL="114300" distR="114300" simplePos="0" relativeHeight="251664384" behindDoc="0" locked="0" layoutInCell="1" allowOverlap="1" wp14:anchorId="4B3ABC62" wp14:editId="07327BF4">
                <wp:simplePos x="0" y="0"/>
                <wp:positionH relativeFrom="column">
                  <wp:posOffset>1816735</wp:posOffset>
                </wp:positionH>
                <wp:positionV relativeFrom="paragraph">
                  <wp:posOffset>78295</wp:posOffset>
                </wp:positionV>
                <wp:extent cx="2311935" cy="1828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1935" cy="1828800"/>
                        </a:xfrm>
                        <a:prstGeom prst="rect">
                          <a:avLst/>
                        </a:prstGeom>
                        <a:noFill/>
                        <a:ln>
                          <a:noFill/>
                        </a:ln>
                      </pic:spPr>
                    </pic:pic>
                  </a:graphicData>
                </a:graphic>
              </wp:anchor>
            </w:drawing>
          </w:r>
          <w:r w:rsidR="00C952A7">
            <w:rPr>
              <w:noProof/>
            </w:rPr>
            <mc:AlternateContent>
              <mc:Choice Requires="wpg">
                <w:drawing>
                  <wp:anchor distT="0" distB="0" distL="114300" distR="114300" simplePos="0" relativeHeight="251662336" behindDoc="0" locked="0" layoutInCell="1" allowOverlap="1" wp14:anchorId="168EAA6B" wp14:editId="222CB4C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1"/>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442E1E9B"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2" o:title="" recolor="t" rotate="t" type="frame"/>
                    </v:rect>
                    <w10:wrap anchorx="page" anchory="page"/>
                  </v:group>
                </w:pict>
              </mc:Fallback>
            </mc:AlternateContent>
          </w:r>
        </w:p>
        <w:p w14:paraId="34B7822D" w14:textId="5D5D04C6" w:rsidR="00FF3C7E" w:rsidRPr="00920190" w:rsidRDefault="00C952A7" w:rsidP="00DE7B46">
          <w:r w:rsidRPr="00920190">
            <w:rPr>
              <w:noProof/>
            </w:rPr>
            <mc:AlternateContent>
              <mc:Choice Requires="wps">
                <w:drawing>
                  <wp:anchor distT="0" distB="0" distL="114300" distR="114300" simplePos="0" relativeHeight="251661312" behindDoc="0" locked="0" layoutInCell="1" allowOverlap="1" wp14:anchorId="18DDE3A9" wp14:editId="13738D29">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1BE789" w14:textId="77777777" w:rsidR="00A710AD" w:rsidRDefault="00A710AD">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658E5FB7" w14:textId="4BACFC14" w:rsidR="00A710AD" w:rsidRPr="00A17C22" w:rsidRDefault="00A710AD">
                                    <w:pPr>
                                      <w:pStyle w:val="NoSpacing"/>
                                      <w:jc w:val="right"/>
                                      <w:rPr>
                                        <w:color w:val="595959" w:themeColor="text1" w:themeTint="A6"/>
                                        <w:sz w:val="20"/>
                                        <w:szCs w:val="20"/>
                                      </w:rPr>
                                    </w:pPr>
                                    <w:r>
                                      <w:rPr>
                                        <w:color w:val="595959" w:themeColor="text1" w:themeTint="A6"/>
                                        <w:sz w:val="20"/>
                                        <w:szCs w:val="20"/>
                                      </w:rPr>
                                      <w:t>Instructions for installing and configuring ASCOM Remote</w:t>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8DDE3A9"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" filled="f" stroked="f" strokeweight=".5pt">
                    <v:textbox inset="126pt,0,54pt,0">
                      <w:txbxContent>
                        <w:p w14:paraId="4C1BE789" w14:textId="77777777" w:rsidR="00A710AD" w:rsidRDefault="00A710AD">
                          <w:pPr>
                            <w:pStyle w:val="NoSpacing"/>
                            <w:jc w:val="right"/>
                            <w:rPr>
                              <w:color w:val="1CADE4" w:themeColor="accent1"/>
                              <w:sz w:val="28"/>
                              <w:szCs w:val="28"/>
                            </w:rPr>
                          </w:pPr>
                          <w:r>
                            <w:rPr>
                              <w:color w:val="1CADE4" w:themeColor="accent1"/>
                              <w:sz w:val="28"/>
                              <w:szCs w:val="28"/>
                            </w:rPr>
                            <w:t>Abstract</w:t>
                          </w:r>
                        </w:p>
                        <w:sdt>
                          <w:sdtPr>
                            <w:rPr>
                              <w:color w:val="595959" w:themeColor="text1" w:themeTint="A6"/>
                              <w:sz w:val="20"/>
                              <w:szCs w:val="20"/>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658E5FB7" w14:textId="4BACFC14" w:rsidR="00A710AD" w:rsidRPr="00A17C22" w:rsidRDefault="00A710AD">
                              <w:pPr>
                                <w:pStyle w:val="NoSpacing"/>
                                <w:jc w:val="right"/>
                                <w:rPr>
                                  <w:color w:val="595959" w:themeColor="text1" w:themeTint="A6"/>
                                  <w:sz w:val="20"/>
                                  <w:szCs w:val="20"/>
                                </w:rPr>
                              </w:pPr>
                              <w:r>
                                <w:rPr>
                                  <w:color w:val="595959" w:themeColor="text1" w:themeTint="A6"/>
                                  <w:sz w:val="20"/>
                                  <w:szCs w:val="20"/>
                                </w:rPr>
                                <w:t>Instructions for installing and configuring ASCOM Remote</w:t>
                              </w:r>
                            </w:p>
                          </w:sdtContent>
                        </w:sdt>
                      </w:txbxContent>
                    </v:textbox>
                    <w10:wrap type="square" anchorx="page" anchory="page"/>
                  </v:shape>
                </w:pict>
              </mc:Fallback>
            </mc:AlternateContent>
          </w:r>
          <w:r w:rsidRPr="00920190">
            <w:rPr>
              <w:noProof/>
            </w:rPr>
            <mc:AlternateContent>
              <mc:Choice Requires="wps">
                <w:drawing>
                  <wp:anchor distT="0" distB="0" distL="114300" distR="114300" simplePos="0" relativeHeight="251659264" behindDoc="0" locked="0" layoutInCell="1" allowOverlap="1" wp14:anchorId="52FB0B4D" wp14:editId="03ED65AA">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A5597B" w14:textId="234C32F2" w:rsidR="00A710AD" w:rsidRDefault="00C148BE">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10AD">
                                      <w:rPr>
                                        <w:caps/>
                                        <w:color w:val="1CADE4" w:themeColor="accent1"/>
                                        <w:sz w:val="64"/>
                                        <w:szCs w:val="64"/>
                                      </w:rPr>
                                      <w:t>ASCOM Remote</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667E5A" w14:textId="0669623F" w:rsidR="00A710AD" w:rsidRDefault="00A710AD">
                                    <w:pPr>
                                      <w:jc w:val="right"/>
                                      <w:rPr>
                                        <w:smallCaps/>
                                        <w:color w:val="404040" w:themeColor="text1" w:themeTint="BF"/>
                                        <w:sz w:val="36"/>
                                        <w:szCs w:val="36"/>
                                      </w:rPr>
                                    </w:pPr>
                                    <w:r>
                                      <w:rPr>
                                        <w:color w:val="404040" w:themeColor="text1" w:themeTint="BF"/>
                                        <w:sz w:val="36"/>
                                        <w:szCs w:val="36"/>
                                      </w:rPr>
                                      <w:t>Installation and Configuration</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52FB0B4D"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" filled="f" stroked="f" strokeweight=".5pt">
                    <v:textbox inset="126pt,0,54pt,0">
                      <w:txbxContent>
                        <w:p w14:paraId="2DA5597B" w14:textId="234C32F2" w:rsidR="00A710AD" w:rsidRDefault="00C148BE">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710AD">
                                <w:rPr>
                                  <w:caps/>
                                  <w:color w:val="1CADE4" w:themeColor="accent1"/>
                                  <w:sz w:val="64"/>
                                  <w:szCs w:val="64"/>
                                </w:rPr>
                                <w:t>ASCOM Remote</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3B667E5A" w14:textId="0669623F" w:rsidR="00A710AD" w:rsidRDefault="00A710AD">
                              <w:pPr>
                                <w:jc w:val="right"/>
                                <w:rPr>
                                  <w:smallCaps/>
                                  <w:color w:val="404040" w:themeColor="text1" w:themeTint="BF"/>
                                  <w:sz w:val="36"/>
                                  <w:szCs w:val="36"/>
                                </w:rPr>
                              </w:pPr>
                              <w:r>
                                <w:rPr>
                                  <w:color w:val="404040" w:themeColor="text1" w:themeTint="BF"/>
                                  <w:sz w:val="36"/>
                                  <w:szCs w:val="36"/>
                                </w:rPr>
                                <w:t>Installation and Configuration</w:t>
                              </w:r>
                            </w:p>
                          </w:sdtContent>
                        </w:sdt>
                      </w:txbxContent>
                    </v:textbox>
                    <w10:wrap type="square" anchorx="page" anchory="page"/>
                  </v:shape>
                </w:pict>
              </mc:Fallback>
            </mc:AlternateContent>
          </w:r>
          <w:r w:rsidRPr="00920190">
            <w:rPr>
              <w:noProof/>
            </w:rPr>
            <mc:AlternateContent>
              <mc:Choice Requires="wps">
                <w:drawing>
                  <wp:anchor distT="0" distB="0" distL="114300" distR="114300" simplePos="0" relativeHeight="251660288" behindDoc="0" locked="0" layoutInCell="1" allowOverlap="1" wp14:anchorId="4561D252" wp14:editId="54CE6A08">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2E401692" w14:textId="4F6AA5EC" w:rsidR="00A710AD" w:rsidRDefault="00A710AD">
                                    <w:pPr>
                                      <w:pStyle w:val="NoSpacing"/>
                                      <w:jc w:val="right"/>
                                      <w:rPr>
                                        <w:color w:val="595959" w:themeColor="text1" w:themeTint="A6"/>
                                        <w:sz w:val="28"/>
                                        <w:szCs w:val="28"/>
                                      </w:rPr>
                                    </w:pPr>
                                    <w:r>
                                      <w:rPr>
                                        <w:color w:val="595959" w:themeColor="text1" w:themeTint="A6"/>
                                        <w:sz w:val="28"/>
                                        <w:szCs w:val="28"/>
                                      </w:rPr>
                                      <w:t>Peter Simpson</w:t>
                                    </w:r>
                                  </w:p>
                                </w:sdtContent>
                              </w:sdt>
                              <w:p w14:paraId="6BAEAADD" w14:textId="71A0EAB0" w:rsidR="00A710AD" w:rsidRDefault="00C148BE">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A710AD">
                                      <w:rPr>
                                        <w:color w:val="595959" w:themeColor="text1" w:themeTint="A6"/>
                                        <w:sz w:val="18"/>
                                        <w:szCs w:val="18"/>
                                      </w:rPr>
                                      <w:t>peter@peterandjill.co.uk</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4561D252"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2E401692" w14:textId="4F6AA5EC" w:rsidR="00A710AD" w:rsidRDefault="00A710AD">
                              <w:pPr>
                                <w:pStyle w:val="NoSpacing"/>
                                <w:jc w:val="right"/>
                                <w:rPr>
                                  <w:color w:val="595959" w:themeColor="text1" w:themeTint="A6"/>
                                  <w:sz w:val="28"/>
                                  <w:szCs w:val="28"/>
                                </w:rPr>
                              </w:pPr>
                              <w:r>
                                <w:rPr>
                                  <w:color w:val="595959" w:themeColor="text1" w:themeTint="A6"/>
                                  <w:sz w:val="28"/>
                                  <w:szCs w:val="28"/>
                                </w:rPr>
                                <w:t>Peter Simpson</w:t>
                              </w:r>
                            </w:p>
                          </w:sdtContent>
                        </w:sdt>
                        <w:p w14:paraId="6BAEAADD" w14:textId="71A0EAB0" w:rsidR="00A710AD" w:rsidRDefault="00C148BE">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A710AD">
                                <w:rPr>
                                  <w:color w:val="595959" w:themeColor="text1" w:themeTint="A6"/>
                                  <w:sz w:val="18"/>
                                  <w:szCs w:val="18"/>
                                </w:rPr>
                                <w:t>peter@peterandjill.co.uk</w:t>
                              </w:r>
                            </w:sdtContent>
                          </w:sdt>
                        </w:p>
                      </w:txbxContent>
                    </v:textbox>
                    <w10:wrap type="square" anchorx="page" anchory="page"/>
                  </v:shape>
                </w:pict>
              </mc:Fallback>
            </mc:AlternateContent>
          </w:r>
          <w:r w:rsidR="00F451B9" w:rsidRPr="00920190">
            <w:rPr>
              <w:noProof/>
            </w:rPr>
            <w:drawing>
              <wp:anchor distT="0" distB="0" distL="114300" distR="114300" simplePos="0" relativeHeight="251663360" behindDoc="0" locked="0" layoutInCell="1" allowOverlap="1" wp14:anchorId="0DC6915F" wp14:editId="15C3A289">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822026434"/>
        <w:docPartObj>
          <w:docPartGallery w:val="Table of Contents"/>
          <w:docPartUnique/>
        </w:docPartObj>
      </w:sdtPr>
      <w:sdtEndPr>
        <w:rPr>
          <w:noProof/>
        </w:rPr>
      </w:sdtEndPr>
      <w:sdtContent>
        <w:p w14:paraId="7F09B64F" w14:textId="77777777" w:rsidR="005E4EC6" w:rsidRDefault="005E4EC6">
          <w:pPr>
            <w:pStyle w:val="TOCHeading"/>
          </w:pPr>
          <w:r>
            <w:t>Contents</w:t>
          </w:r>
        </w:p>
        <w:p w14:paraId="0D3E90F4" w14:textId="2DB81541" w:rsidR="00AF3462" w:rsidRDefault="005E4EC6">
          <w:pPr>
            <w:pStyle w:val="TOC1"/>
            <w:tabs>
              <w:tab w:val="left" w:pos="442"/>
              <w:tab w:val="right" w:leader="dot" w:pos="9350"/>
            </w:tabs>
            <w:rPr>
              <w:noProof/>
              <w:lang w:eastAsia="en-GB"/>
            </w:rPr>
          </w:pPr>
          <w:r>
            <w:rPr>
              <w:b/>
              <w:bCs/>
              <w:noProof/>
            </w:rPr>
            <w:fldChar w:fldCharType="begin"/>
          </w:r>
          <w:r>
            <w:rPr>
              <w:b/>
              <w:bCs/>
              <w:noProof/>
            </w:rPr>
            <w:instrText xml:space="preserve"> TOC \o "1-2" \h \z \u </w:instrText>
          </w:r>
          <w:r>
            <w:rPr>
              <w:b/>
              <w:bCs/>
              <w:noProof/>
            </w:rPr>
            <w:fldChar w:fldCharType="separate"/>
          </w:r>
          <w:hyperlink w:anchor="_Toc25267909" w:history="1">
            <w:r w:rsidR="00AF3462" w:rsidRPr="00A1637B">
              <w:rPr>
                <w:rStyle w:val="Hyperlink"/>
                <w:noProof/>
              </w:rPr>
              <w:t>1.</w:t>
            </w:r>
            <w:r w:rsidR="00AF3462">
              <w:rPr>
                <w:noProof/>
                <w:lang w:eastAsia="en-GB"/>
              </w:rPr>
              <w:tab/>
            </w:r>
            <w:r w:rsidR="00AF3462" w:rsidRPr="00A1637B">
              <w:rPr>
                <w:rStyle w:val="Hyperlink"/>
                <w:noProof/>
              </w:rPr>
              <w:t>ASCOM Remote Installation and Setup</w:t>
            </w:r>
            <w:r w:rsidR="00AF3462">
              <w:rPr>
                <w:noProof/>
                <w:webHidden/>
              </w:rPr>
              <w:tab/>
            </w:r>
            <w:r w:rsidR="00AF3462">
              <w:rPr>
                <w:noProof/>
                <w:webHidden/>
              </w:rPr>
              <w:fldChar w:fldCharType="begin"/>
            </w:r>
            <w:r w:rsidR="00AF3462">
              <w:rPr>
                <w:noProof/>
                <w:webHidden/>
              </w:rPr>
              <w:instrText xml:space="preserve"> PAGEREF _Toc25267909 \h </w:instrText>
            </w:r>
            <w:r w:rsidR="00AF3462">
              <w:rPr>
                <w:noProof/>
                <w:webHidden/>
              </w:rPr>
            </w:r>
            <w:r w:rsidR="00AF3462">
              <w:rPr>
                <w:noProof/>
                <w:webHidden/>
              </w:rPr>
              <w:fldChar w:fldCharType="separate"/>
            </w:r>
            <w:r w:rsidR="00AF3462">
              <w:rPr>
                <w:noProof/>
                <w:webHidden/>
              </w:rPr>
              <w:t>2</w:t>
            </w:r>
            <w:r w:rsidR="00AF3462">
              <w:rPr>
                <w:noProof/>
                <w:webHidden/>
              </w:rPr>
              <w:fldChar w:fldCharType="end"/>
            </w:r>
          </w:hyperlink>
        </w:p>
        <w:p w14:paraId="344B88F4" w14:textId="129B56B3" w:rsidR="00AF3462" w:rsidRDefault="00AF3462">
          <w:pPr>
            <w:pStyle w:val="TOC2"/>
            <w:tabs>
              <w:tab w:val="left" w:pos="880"/>
              <w:tab w:val="right" w:leader="dot" w:pos="9350"/>
            </w:tabs>
            <w:rPr>
              <w:noProof/>
              <w:lang w:eastAsia="en-GB"/>
            </w:rPr>
          </w:pPr>
          <w:hyperlink w:anchor="_Toc25267910" w:history="1">
            <w:r w:rsidRPr="00A1637B">
              <w:rPr>
                <w:rStyle w:val="Hyperlink"/>
                <w:noProof/>
              </w:rPr>
              <w:t>1.1</w:t>
            </w:r>
            <w:r>
              <w:rPr>
                <w:noProof/>
                <w:lang w:eastAsia="en-GB"/>
              </w:rPr>
              <w:tab/>
            </w:r>
            <w:r w:rsidRPr="00A1637B">
              <w:rPr>
                <w:rStyle w:val="Hyperlink"/>
                <w:noProof/>
              </w:rPr>
              <w:t>Pre-Requisites</w:t>
            </w:r>
            <w:r>
              <w:rPr>
                <w:noProof/>
                <w:webHidden/>
              </w:rPr>
              <w:tab/>
            </w:r>
            <w:r>
              <w:rPr>
                <w:noProof/>
                <w:webHidden/>
              </w:rPr>
              <w:fldChar w:fldCharType="begin"/>
            </w:r>
            <w:r>
              <w:rPr>
                <w:noProof/>
                <w:webHidden/>
              </w:rPr>
              <w:instrText xml:space="preserve"> PAGEREF _Toc25267910 \h </w:instrText>
            </w:r>
            <w:r>
              <w:rPr>
                <w:noProof/>
                <w:webHidden/>
              </w:rPr>
            </w:r>
            <w:r>
              <w:rPr>
                <w:noProof/>
                <w:webHidden/>
              </w:rPr>
              <w:fldChar w:fldCharType="separate"/>
            </w:r>
            <w:r>
              <w:rPr>
                <w:noProof/>
                <w:webHidden/>
              </w:rPr>
              <w:t>2</w:t>
            </w:r>
            <w:r>
              <w:rPr>
                <w:noProof/>
                <w:webHidden/>
              </w:rPr>
              <w:fldChar w:fldCharType="end"/>
            </w:r>
          </w:hyperlink>
        </w:p>
        <w:p w14:paraId="50D1C7D7" w14:textId="4A824B9B" w:rsidR="00AF3462" w:rsidRDefault="00AF3462">
          <w:pPr>
            <w:pStyle w:val="TOC2"/>
            <w:tabs>
              <w:tab w:val="left" w:pos="880"/>
              <w:tab w:val="right" w:leader="dot" w:pos="9350"/>
            </w:tabs>
            <w:rPr>
              <w:noProof/>
              <w:lang w:eastAsia="en-GB"/>
            </w:rPr>
          </w:pPr>
          <w:hyperlink w:anchor="_Toc25267911" w:history="1">
            <w:r w:rsidRPr="00A1637B">
              <w:rPr>
                <w:rStyle w:val="Hyperlink"/>
                <w:noProof/>
              </w:rPr>
              <w:t>1.2</w:t>
            </w:r>
            <w:r>
              <w:rPr>
                <w:noProof/>
                <w:lang w:eastAsia="en-GB"/>
              </w:rPr>
              <w:tab/>
            </w:r>
            <w:r w:rsidRPr="00A1637B">
              <w:rPr>
                <w:rStyle w:val="Hyperlink"/>
                <w:noProof/>
              </w:rPr>
              <w:t>Installation</w:t>
            </w:r>
            <w:r>
              <w:rPr>
                <w:noProof/>
                <w:webHidden/>
              </w:rPr>
              <w:tab/>
            </w:r>
            <w:r>
              <w:rPr>
                <w:noProof/>
                <w:webHidden/>
              </w:rPr>
              <w:fldChar w:fldCharType="begin"/>
            </w:r>
            <w:r>
              <w:rPr>
                <w:noProof/>
                <w:webHidden/>
              </w:rPr>
              <w:instrText xml:space="preserve"> PAGEREF _Toc25267911 \h </w:instrText>
            </w:r>
            <w:r>
              <w:rPr>
                <w:noProof/>
                <w:webHidden/>
              </w:rPr>
            </w:r>
            <w:r>
              <w:rPr>
                <w:noProof/>
                <w:webHidden/>
              </w:rPr>
              <w:fldChar w:fldCharType="separate"/>
            </w:r>
            <w:r>
              <w:rPr>
                <w:noProof/>
                <w:webHidden/>
              </w:rPr>
              <w:t>2</w:t>
            </w:r>
            <w:r>
              <w:rPr>
                <w:noProof/>
                <w:webHidden/>
              </w:rPr>
              <w:fldChar w:fldCharType="end"/>
            </w:r>
          </w:hyperlink>
        </w:p>
        <w:p w14:paraId="1AEC5CB9" w14:textId="77F3C787" w:rsidR="00AF3462" w:rsidRDefault="00AF3462">
          <w:pPr>
            <w:pStyle w:val="TOC1"/>
            <w:tabs>
              <w:tab w:val="left" w:pos="442"/>
              <w:tab w:val="right" w:leader="dot" w:pos="9350"/>
            </w:tabs>
            <w:rPr>
              <w:noProof/>
              <w:lang w:eastAsia="en-GB"/>
            </w:rPr>
          </w:pPr>
          <w:hyperlink w:anchor="_Toc25267912" w:history="1">
            <w:r w:rsidRPr="00A1637B">
              <w:rPr>
                <w:rStyle w:val="Hyperlink"/>
                <w:noProof/>
              </w:rPr>
              <w:t>2.</w:t>
            </w:r>
            <w:r>
              <w:rPr>
                <w:noProof/>
                <w:lang w:eastAsia="en-GB"/>
              </w:rPr>
              <w:tab/>
            </w:r>
            <w:r w:rsidRPr="00A1637B">
              <w:rPr>
                <w:rStyle w:val="Hyperlink"/>
                <w:noProof/>
              </w:rPr>
              <w:t>Configuring the number of remote clients</w:t>
            </w:r>
            <w:r>
              <w:rPr>
                <w:noProof/>
                <w:webHidden/>
              </w:rPr>
              <w:tab/>
            </w:r>
            <w:r>
              <w:rPr>
                <w:noProof/>
                <w:webHidden/>
              </w:rPr>
              <w:fldChar w:fldCharType="begin"/>
            </w:r>
            <w:r>
              <w:rPr>
                <w:noProof/>
                <w:webHidden/>
              </w:rPr>
              <w:instrText xml:space="preserve"> PAGEREF _Toc25267912 \h </w:instrText>
            </w:r>
            <w:r>
              <w:rPr>
                <w:noProof/>
                <w:webHidden/>
              </w:rPr>
            </w:r>
            <w:r>
              <w:rPr>
                <w:noProof/>
                <w:webHidden/>
              </w:rPr>
              <w:fldChar w:fldCharType="separate"/>
            </w:r>
            <w:r>
              <w:rPr>
                <w:noProof/>
                <w:webHidden/>
              </w:rPr>
              <w:t>3</w:t>
            </w:r>
            <w:r>
              <w:rPr>
                <w:noProof/>
                <w:webHidden/>
              </w:rPr>
              <w:fldChar w:fldCharType="end"/>
            </w:r>
          </w:hyperlink>
        </w:p>
        <w:p w14:paraId="78ADE1F9" w14:textId="51D76875" w:rsidR="00AF3462" w:rsidRDefault="00AF3462">
          <w:pPr>
            <w:pStyle w:val="TOC1"/>
            <w:tabs>
              <w:tab w:val="left" w:pos="442"/>
              <w:tab w:val="right" w:leader="dot" w:pos="9350"/>
            </w:tabs>
            <w:rPr>
              <w:noProof/>
              <w:lang w:eastAsia="en-GB"/>
            </w:rPr>
          </w:pPr>
          <w:hyperlink w:anchor="_Toc25267913" w:history="1">
            <w:r w:rsidRPr="00A1637B">
              <w:rPr>
                <w:rStyle w:val="Hyperlink"/>
                <w:noProof/>
              </w:rPr>
              <w:t>3.</w:t>
            </w:r>
            <w:r>
              <w:rPr>
                <w:noProof/>
                <w:lang w:eastAsia="en-GB"/>
              </w:rPr>
              <w:tab/>
            </w:r>
            <w:r w:rsidRPr="00A1637B">
              <w:rPr>
                <w:rStyle w:val="Hyperlink"/>
                <w:noProof/>
              </w:rPr>
              <w:t>Configuring Remote Clients</w:t>
            </w:r>
            <w:r>
              <w:rPr>
                <w:noProof/>
                <w:webHidden/>
              </w:rPr>
              <w:tab/>
            </w:r>
            <w:r>
              <w:rPr>
                <w:noProof/>
                <w:webHidden/>
              </w:rPr>
              <w:fldChar w:fldCharType="begin"/>
            </w:r>
            <w:r>
              <w:rPr>
                <w:noProof/>
                <w:webHidden/>
              </w:rPr>
              <w:instrText xml:space="preserve"> PAGEREF _Toc25267913 \h </w:instrText>
            </w:r>
            <w:r>
              <w:rPr>
                <w:noProof/>
                <w:webHidden/>
              </w:rPr>
            </w:r>
            <w:r>
              <w:rPr>
                <w:noProof/>
                <w:webHidden/>
              </w:rPr>
              <w:fldChar w:fldCharType="separate"/>
            </w:r>
            <w:r>
              <w:rPr>
                <w:noProof/>
                <w:webHidden/>
              </w:rPr>
              <w:t>4</w:t>
            </w:r>
            <w:r>
              <w:rPr>
                <w:noProof/>
                <w:webHidden/>
              </w:rPr>
              <w:fldChar w:fldCharType="end"/>
            </w:r>
          </w:hyperlink>
        </w:p>
        <w:p w14:paraId="41C2F336" w14:textId="547DA9C2" w:rsidR="00AF3462" w:rsidRDefault="00AF3462">
          <w:pPr>
            <w:pStyle w:val="TOC2"/>
            <w:tabs>
              <w:tab w:val="left" w:pos="880"/>
              <w:tab w:val="right" w:leader="dot" w:pos="9350"/>
            </w:tabs>
            <w:rPr>
              <w:noProof/>
              <w:lang w:eastAsia="en-GB"/>
            </w:rPr>
          </w:pPr>
          <w:hyperlink w:anchor="_Toc25267914" w:history="1">
            <w:r w:rsidRPr="00A1637B">
              <w:rPr>
                <w:rStyle w:val="Hyperlink"/>
                <w:noProof/>
              </w:rPr>
              <w:t>3.1</w:t>
            </w:r>
            <w:r>
              <w:rPr>
                <w:noProof/>
                <w:lang w:eastAsia="en-GB"/>
              </w:rPr>
              <w:tab/>
            </w:r>
            <w:r w:rsidRPr="00A1637B">
              <w:rPr>
                <w:rStyle w:val="Hyperlink"/>
                <w:noProof/>
              </w:rPr>
              <w:t>Camera Device Configuration</w:t>
            </w:r>
            <w:r>
              <w:rPr>
                <w:noProof/>
                <w:webHidden/>
              </w:rPr>
              <w:tab/>
            </w:r>
            <w:r>
              <w:rPr>
                <w:noProof/>
                <w:webHidden/>
              </w:rPr>
              <w:fldChar w:fldCharType="begin"/>
            </w:r>
            <w:r>
              <w:rPr>
                <w:noProof/>
                <w:webHidden/>
              </w:rPr>
              <w:instrText xml:space="preserve"> PAGEREF _Toc25267914 \h </w:instrText>
            </w:r>
            <w:r>
              <w:rPr>
                <w:noProof/>
                <w:webHidden/>
              </w:rPr>
            </w:r>
            <w:r>
              <w:rPr>
                <w:noProof/>
                <w:webHidden/>
              </w:rPr>
              <w:fldChar w:fldCharType="separate"/>
            </w:r>
            <w:r>
              <w:rPr>
                <w:noProof/>
                <w:webHidden/>
              </w:rPr>
              <w:t>5</w:t>
            </w:r>
            <w:r>
              <w:rPr>
                <w:noProof/>
                <w:webHidden/>
              </w:rPr>
              <w:fldChar w:fldCharType="end"/>
            </w:r>
          </w:hyperlink>
        </w:p>
        <w:p w14:paraId="6EF92BDE" w14:textId="54805E74" w:rsidR="00AF3462" w:rsidRDefault="00AF3462">
          <w:pPr>
            <w:pStyle w:val="TOC2"/>
            <w:tabs>
              <w:tab w:val="left" w:pos="880"/>
              <w:tab w:val="right" w:leader="dot" w:pos="9350"/>
            </w:tabs>
            <w:rPr>
              <w:noProof/>
              <w:lang w:eastAsia="en-GB"/>
            </w:rPr>
          </w:pPr>
          <w:hyperlink w:anchor="_Toc25267915" w:history="1">
            <w:r w:rsidRPr="00A1637B">
              <w:rPr>
                <w:rStyle w:val="Hyperlink"/>
                <w:noProof/>
              </w:rPr>
              <w:t>3.2</w:t>
            </w:r>
            <w:r>
              <w:rPr>
                <w:noProof/>
                <w:lang w:eastAsia="en-GB"/>
              </w:rPr>
              <w:tab/>
            </w:r>
            <w:r w:rsidRPr="00A1637B">
              <w:rPr>
                <w:rStyle w:val="Hyperlink"/>
                <w:noProof/>
              </w:rPr>
              <w:t>Authentication</w:t>
            </w:r>
            <w:r>
              <w:rPr>
                <w:noProof/>
                <w:webHidden/>
              </w:rPr>
              <w:tab/>
            </w:r>
            <w:r>
              <w:rPr>
                <w:noProof/>
                <w:webHidden/>
              </w:rPr>
              <w:fldChar w:fldCharType="begin"/>
            </w:r>
            <w:r>
              <w:rPr>
                <w:noProof/>
                <w:webHidden/>
              </w:rPr>
              <w:instrText xml:space="preserve"> PAGEREF _Toc25267915 \h </w:instrText>
            </w:r>
            <w:r>
              <w:rPr>
                <w:noProof/>
                <w:webHidden/>
              </w:rPr>
            </w:r>
            <w:r>
              <w:rPr>
                <w:noProof/>
                <w:webHidden/>
              </w:rPr>
              <w:fldChar w:fldCharType="separate"/>
            </w:r>
            <w:r>
              <w:rPr>
                <w:noProof/>
                <w:webHidden/>
              </w:rPr>
              <w:t>6</w:t>
            </w:r>
            <w:r>
              <w:rPr>
                <w:noProof/>
                <w:webHidden/>
              </w:rPr>
              <w:fldChar w:fldCharType="end"/>
            </w:r>
          </w:hyperlink>
        </w:p>
        <w:p w14:paraId="6814C7E6" w14:textId="128BDBF1" w:rsidR="00AF3462" w:rsidRDefault="00AF3462">
          <w:pPr>
            <w:pStyle w:val="TOC1"/>
            <w:tabs>
              <w:tab w:val="left" w:pos="442"/>
              <w:tab w:val="right" w:leader="dot" w:pos="9350"/>
            </w:tabs>
            <w:rPr>
              <w:noProof/>
              <w:lang w:eastAsia="en-GB"/>
            </w:rPr>
          </w:pPr>
          <w:hyperlink w:anchor="_Toc25267916" w:history="1">
            <w:r w:rsidRPr="00A1637B">
              <w:rPr>
                <w:rStyle w:val="Hyperlink"/>
                <w:noProof/>
              </w:rPr>
              <w:t>4.</w:t>
            </w:r>
            <w:r>
              <w:rPr>
                <w:noProof/>
                <w:lang w:eastAsia="en-GB"/>
              </w:rPr>
              <w:tab/>
            </w:r>
            <w:r w:rsidRPr="00A1637B">
              <w:rPr>
                <w:rStyle w:val="Hyperlink"/>
                <w:noProof/>
              </w:rPr>
              <w:t>Configuring the Remote Serv</w:t>
            </w:r>
            <w:r w:rsidRPr="00A1637B">
              <w:rPr>
                <w:rStyle w:val="Hyperlink"/>
                <w:noProof/>
              </w:rPr>
              <w:t>e</w:t>
            </w:r>
            <w:r w:rsidRPr="00A1637B">
              <w:rPr>
                <w:rStyle w:val="Hyperlink"/>
                <w:noProof/>
              </w:rPr>
              <w:t>r</w:t>
            </w:r>
            <w:r>
              <w:rPr>
                <w:noProof/>
                <w:webHidden/>
              </w:rPr>
              <w:tab/>
            </w:r>
            <w:r>
              <w:rPr>
                <w:noProof/>
                <w:webHidden/>
              </w:rPr>
              <w:fldChar w:fldCharType="begin"/>
            </w:r>
            <w:r>
              <w:rPr>
                <w:noProof/>
                <w:webHidden/>
              </w:rPr>
              <w:instrText xml:space="preserve"> PAGEREF _Toc25267916 \h </w:instrText>
            </w:r>
            <w:r>
              <w:rPr>
                <w:noProof/>
                <w:webHidden/>
              </w:rPr>
            </w:r>
            <w:r>
              <w:rPr>
                <w:noProof/>
                <w:webHidden/>
              </w:rPr>
              <w:fldChar w:fldCharType="separate"/>
            </w:r>
            <w:r>
              <w:rPr>
                <w:noProof/>
                <w:webHidden/>
              </w:rPr>
              <w:t>7</w:t>
            </w:r>
            <w:r>
              <w:rPr>
                <w:noProof/>
                <w:webHidden/>
              </w:rPr>
              <w:fldChar w:fldCharType="end"/>
            </w:r>
          </w:hyperlink>
        </w:p>
        <w:p w14:paraId="0045C443" w14:textId="67254462" w:rsidR="00AF3462" w:rsidRDefault="00AF3462">
          <w:pPr>
            <w:pStyle w:val="TOC2"/>
            <w:tabs>
              <w:tab w:val="left" w:pos="880"/>
              <w:tab w:val="right" w:leader="dot" w:pos="9350"/>
            </w:tabs>
            <w:rPr>
              <w:noProof/>
              <w:lang w:eastAsia="en-GB"/>
            </w:rPr>
          </w:pPr>
          <w:hyperlink w:anchor="_Toc25267917" w:history="1">
            <w:r w:rsidRPr="00A1637B">
              <w:rPr>
                <w:rStyle w:val="Hyperlink"/>
                <w:noProof/>
              </w:rPr>
              <w:t>4.1</w:t>
            </w:r>
            <w:r>
              <w:rPr>
                <w:noProof/>
                <w:lang w:eastAsia="en-GB"/>
              </w:rPr>
              <w:tab/>
            </w:r>
            <w:r w:rsidRPr="00A1637B">
              <w:rPr>
                <w:rStyle w:val="Hyperlink"/>
                <w:noProof/>
              </w:rPr>
              <w:t>Setup - Device Configuration</w:t>
            </w:r>
            <w:r>
              <w:rPr>
                <w:noProof/>
                <w:webHidden/>
              </w:rPr>
              <w:tab/>
            </w:r>
            <w:r>
              <w:rPr>
                <w:noProof/>
                <w:webHidden/>
              </w:rPr>
              <w:fldChar w:fldCharType="begin"/>
            </w:r>
            <w:r>
              <w:rPr>
                <w:noProof/>
                <w:webHidden/>
              </w:rPr>
              <w:instrText xml:space="preserve"> PAGEREF _Toc25267917 \h </w:instrText>
            </w:r>
            <w:r>
              <w:rPr>
                <w:noProof/>
                <w:webHidden/>
              </w:rPr>
            </w:r>
            <w:r>
              <w:rPr>
                <w:noProof/>
                <w:webHidden/>
              </w:rPr>
              <w:fldChar w:fldCharType="separate"/>
            </w:r>
            <w:r>
              <w:rPr>
                <w:noProof/>
                <w:webHidden/>
              </w:rPr>
              <w:t>8</w:t>
            </w:r>
            <w:r>
              <w:rPr>
                <w:noProof/>
                <w:webHidden/>
              </w:rPr>
              <w:fldChar w:fldCharType="end"/>
            </w:r>
          </w:hyperlink>
        </w:p>
        <w:p w14:paraId="0F86DB91" w14:textId="1E1440B6" w:rsidR="00AF3462" w:rsidRDefault="00AF3462">
          <w:pPr>
            <w:pStyle w:val="TOC2"/>
            <w:tabs>
              <w:tab w:val="left" w:pos="880"/>
              <w:tab w:val="right" w:leader="dot" w:pos="9350"/>
            </w:tabs>
            <w:rPr>
              <w:noProof/>
              <w:lang w:eastAsia="en-GB"/>
            </w:rPr>
          </w:pPr>
          <w:hyperlink w:anchor="_Toc25267918" w:history="1">
            <w:r w:rsidRPr="00A1637B">
              <w:rPr>
                <w:rStyle w:val="Hyperlink"/>
                <w:noProof/>
              </w:rPr>
              <w:t>4.2</w:t>
            </w:r>
            <w:r>
              <w:rPr>
                <w:noProof/>
                <w:lang w:eastAsia="en-GB"/>
              </w:rPr>
              <w:tab/>
            </w:r>
            <w:r w:rsidRPr="00A1637B">
              <w:rPr>
                <w:rStyle w:val="Hyperlink"/>
                <w:noProof/>
              </w:rPr>
              <w:t>Setup - Server Configuration</w:t>
            </w:r>
            <w:r>
              <w:rPr>
                <w:noProof/>
                <w:webHidden/>
              </w:rPr>
              <w:tab/>
            </w:r>
            <w:r>
              <w:rPr>
                <w:noProof/>
                <w:webHidden/>
              </w:rPr>
              <w:fldChar w:fldCharType="begin"/>
            </w:r>
            <w:r>
              <w:rPr>
                <w:noProof/>
                <w:webHidden/>
              </w:rPr>
              <w:instrText xml:space="preserve"> PAGEREF _Toc25267918 \h </w:instrText>
            </w:r>
            <w:r>
              <w:rPr>
                <w:noProof/>
                <w:webHidden/>
              </w:rPr>
            </w:r>
            <w:r>
              <w:rPr>
                <w:noProof/>
                <w:webHidden/>
              </w:rPr>
              <w:fldChar w:fldCharType="separate"/>
            </w:r>
            <w:r>
              <w:rPr>
                <w:noProof/>
                <w:webHidden/>
              </w:rPr>
              <w:t>9</w:t>
            </w:r>
            <w:r>
              <w:rPr>
                <w:noProof/>
                <w:webHidden/>
              </w:rPr>
              <w:fldChar w:fldCharType="end"/>
            </w:r>
          </w:hyperlink>
        </w:p>
        <w:p w14:paraId="43A1F702" w14:textId="561277CD" w:rsidR="00AF3462" w:rsidRDefault="00AF3462">
          <w:pPr>
            <w:pStyle w:val="TOC2"/>
            <w:tabs>
              <w:tab w:val="left" w:pos="880"/>
              <w:tab w:val="right" w:leader="dot" w:pos="9350"/>
            </w:tabs>
            <w:rPr>
              <w:noProof/>
              <w:lang w:eastAsia="en-GB"/>
            </w:rPr>
          </w:pPr>
          <w:hyperlink w:anchor="_Toc25267919" w:history="1">
            <w:r w:rsidRPr="00A1637B">
              <w:rPr>
                <w:rStyle w:val="Hyperlink"/>
                <w:noProof/>
              </w:rPr>
              <w:t>4.3</w:t>
            </w:r>
            <w:r>
              <w:rPr>
                <w:noProof/>
                <w:lang w:eastAsia="en-GB"/>
              </w:rPr>
              <w:tab/>
            </w:r>
            <w:r w:rsidRPr="00A1637B">
              <w:rPr>
                <w:rStyle w:val="Hyperlink"/>
                <w:noProof/>
              </w:rPr>
              <w:t>Setup - CORS Configuration</w:t>
            </w:r>
            <w:r>
              <w:rPr>
                <w:noProof/>
                <w:webHidden/>
              </w:rPr>
              <w:tab/>
            </w:r>
            <w:r>
              <w:rPr>
                <w:noProof/>
                <w:webHidden/>
              </w:rPr>
              <w:fldChar w:fldCharType="begin"/>
            </w:r>
            <w:r>
              <w:rPr>
                <w:noProof/>
                <w:webHidden/>
              </w:rPr>
              <w:instrText xml:space="preserve"> PAGEREF _Toc25267919 \h </w:instrText>
            </w:r>
            <w:r>
              <w:rPr>
                <w:noProof/>
                <w:webHidden/>
              </w:rPr>
            </w:r>
            <w:r>
              <w:rPr>
                <w:noProof/>
                <w:webHidden/>
              </w:rPr>
              <w:fldChar w:fldCharType="separate"/>
            </w:r>
            <w:r>
              <w:rPr>
                <w:noProof/>
                <w:webHidden/>
              </w:rPr>
              <w:t>10</w:t>
            </w:r>
            <w:r>
              <w:rPr>
                <w:noProof/>
                <w:webHidden/>
              </w:rPr>
              <w:fldChar w:fldCharType="end"/>
            </w:r>
          </w:hyperlink>
        </w:p>
        <w:p w14:paraId="378DEBD0" w14:textId="28BEC0CD" w:rsidR="00AF3462" w:rsidRDefault="00AF3462">
          <w:pPr>
            <w:pStyle w:val="TOC2"/>
            <w:tabs>
              <w:tab w:val="left" w:pos="880"/>
              <w:tab w:val="right" w:leader="dot" w:pos="9350"/>
            </w:tabs>
            <w:rPr>
              <w:noProof/>
              <w:lang w:eastAsia="en-GB"/>
            </w:rPr>
          </w:pPr>
          <w:hyperlink w:anchor="_Toc25267920" w:history="1">
            <w:r w:rsidRPr="00A1637B">
              <w:rPr>
                <w:rStyle w:val="Hyperlink"/>
                <w:noProof/>
              </w:rPr>
              <w:t>4.4</w:t>
            </w:r>
            <w:r>
              <w:rPr>
                <w:noProof/>
                <w:lang w:eastAsia="en-GB"/>
              </w:rPr>
              <w:tab/>
            </w:r>
            <w:r w:rsidRPr="00A1637B">
              <w:rPr>
                <w:rStyle w:val="Hyperlink"/>
                <w:noProof/>
              </w:rPr>
              <w:t>Using Camera.ImageArray Base64 Handoff Mode</w:t>
            </w:r>
            <w:r>
              <w:rPr>
                <w:noProof/>
                <w:webHidden/>
              </w:rPr>
              <w:tab/>
            </w:r>
            <w:r>
              <w:rPr>
                <w:noProof/>
                <w:webHidden/>
              </w:rPr>
              <w:fldChar w:fldCharType="begin"/>
            </w:r>
            <w:r>
              <w:rPr>
                <w:noProof/>
                <w:webHidden/>
              </w:rPr>
              <w:instrText xml:space="preserve"> PAGEREF _Toc25267920 \h </w:instrText>
            </w:r>
            <w:r>
              <w:rPr>
                <w:noProof/>
                <w:webHidden/>
              </w:rPr>
            </w:r>
            <w:r>
              <w:rPr>
                <w:noProof/>
                <w:webHidden/>
              </w:rPr>
              <w:fldChar w:fldCharType="separate"/>
            </w:r>
            <w:r>
              <w:rPr>
                <w:noProof/>
                <w:webHidden/>
              </w:rPr>
              <w:t>12</w:t>
            </w:r>
            <w:r>
              <w:rPr>
                <w:noProof/>
                <w:webHidden/>
              </w:rPr>
              <w:fldChar w:fldCharType="end"/>
            </w:r>
          </w:hyperlink>
        </w:p>
        <w:p w14:paraId="349A0437" w14:textId="5A9C5FAE" w:rsidR="005E4EC6" w:rsidRDefault="005E4EC6">
          <w:r>
            <w:rPr>
              <w:b/>
              <w:bCs/>
              <w:noProof/>
            </w:rPr>
            <w:fldChar w:fldCharType="end"/>
          </w:r>
        </w:p>
      </w:sdtContent>
    </w:sdt>
    <w:p w14:paraId="2E913C42" w14:textId="04770B68" w:rsidR="00781FEA" w:rsidRDefault="00405E28" w:rsidP="00920190">
      <w:pPr>
        <w:pStyle w:val="Heading1"/>
      </w:pPr>
      <w:bookmarkStart w:id="3" w:name="_Toc526409017"/>
      <w:bookmarkStart w:id="4" w:name="_Toc526418573"/>
      <w:bookmarkStart w:id="5" w:name="_Toc364518"/>
      <w:bookmarkStart w:id="6" w:name="_Toc526409018"/>
      <w:bookmarkStart w:id="7" w:name="_Toc526418574"/>
      <w:bookmarkStart w:id="8" w:name="_Toc364519"/>
      <w:bookmarkStart w:id="9" w:name="_Toc526274655"/>
      <w:bookmarkStart w:id="10" w:name="_Toc526279192"/>
      <w:bookmarkStart w:id="11" w:name="_Toc526280520"/>
      <w:bookmarkStart w:id="12" w:name="_Toc526323156"/>
      <w:bookmarkStart w:id="13" w:name="_Toc526323378"/>
      <w:bookmarkStart w:id="14" w:name="_Toc526323432"/>
      <w:bookmarkStart w:id="15" w:name="_Toc526323588"/>
      <w:bookmarkStart w:id="16" w:name="_Toc526323642"/>
      <w:bookmarkStart w:id="17" w:name="_Toc526332172"/>
      <w:bookmarkStart w:id="18" w:name="_Toc526332337"/>
      <w:bookmarkStart w:id="19" w:name="_Toc526332501"/>
      <w:bookmarkStart w:id="20" w:name="_Toc526332665"/>
      <w:bookmarkStart w:id="21" w:name="_Toc526332835"/>
      <w:bookmarkStart w:id="22" w:name="_Toc526333005"/>
      <w:bookmarkStart w:id="23" w:name="_Toc526333169"/>
      <w:bookmarkStart w:id="24" w:name="_Toc526333339"/>
      <w:bookmarkStart w:id="25" w:name="_Toc526333503"/>
      <w:bookmarkStart w:id="26" w:name="_Toc526333668"/>
      <w:bookmarkStart w:id="27" w:name="_Toc526333831"/>
      <w:bookmarkStart w:id="28" w:name="_Toc526333994"/>
      <w:bookmarkStart w:id="29" w:name="_Toc526334157"/>
      <w:bookmarkStart w:id="30" w:name="_Toc526334321"/>
      <w:bookmarkStart w:id="31" w:name="_Toc526334484"/>
      <w:bookmarkStart w:id="32" w:name="_Toc526334648"/>
      <w:bookmarkStart w:id="33" w:name="_Toc526334812"/>
      <w:bookmarkStart w:id="34" w:name="_Toc526334977"/>
      <w:bookmarkStart w:id="35" w:name="_Toc526335141"/>
      <w:bookmarkStart w:id="36" w:name="_Toc526335306"/>
      <w:bookmarkStart w:id="37" w:name="_Toc526335469"/>
      <w:bookmarkStart w:id="38" w:name="_Toc526335632"/>
      <w:bookmarkStart w:id="39" w:name="_Toc526335806"/>
      <w:bookmarkStart w:id="40" w:name="_Toc526335948"/>
      <w:bookmarkStart w:id="41" w:name="_Toc526336092"/>
      <w:bookmarkStart w:id="42" w:name="_Toc526336236"/>
      <w:bookmarkStart w:id="43" w:name="_Toc526336379"/>
      <w:bookmarkStart w:id="44" w:name="_Toc526336548"/>
      <w:bookmarkStart w:id="45" w:name="_Toc526336718"/>
      <w:bookmarkStart w:id="46" w:name="_Toc526336888"/>
      <w:bookmarkStart w:id="47" w:name="_Toc526337058"/>
      <w:bookmarkStart w:id="48" w:name="_Toc526360866"/>
      <w:bookmarkStart w:id="49" w:name="_Toc526362034"/>
      <w:bookmarkStart w:id="50" w:name="_Toc526362121"/>
      <w:bookmarkStart w:id="51" w:name="_Toc526367879"/>
      <w:bookmarkStart w:id="52" w:name="_Toc526408245"/>
      <w:bookmarkStart w:id="53" w:name="_Toc526408406"/>
      <w:bookmarkStart w:id="54" w:name="_Toc526408493"/>
      <w:bookmarkStart w:id="55" w:name="_Toc526408580"/>
      <w:bookmarkStart w:id="56" w:name="_Toc526409019"/>
      <w:bookmarkStart w:id="57" w:name="_Toc526418575"/>
      <w:bookmarkStart w:id="58" w:name="_Toc364520"/>
      <w:bookmarkStart w:id="59" w:name="_Toc526409020"/>
      <w:bookmarkStart w:id="60" w:name="_Toc526418576"/>
      <w:bookmarkStart w:id="61" w:name="_Toc364521"/>
      <w:bookmarkStart w:id="62" w:name="_Toc526279194"/>
      <w:bookmarkStart w:id="63" w:name="_Toc526280522"/>
      <w:bookmarkStart w:id="64" w:name="_Toc526323158"/>
      <w:bookmarkStart w:id="65" w:name="_Toc526323380"/>
      <w:bookmarkStart w:id="66" w:name="_Toc526323434"/>
      <w:bookmarkStart w:id="67" w:name="_Toc526323590"/>
      <w:bookmarkStart w:id="68" w:name="_Toc526323644"/>
      <w:bookmarkStart w:id="69" w:name="_Toc526332174"/>
      <w:bookmarkStart w:id="70" w:name="_Toc526332339"/>
      <w:bookmarkStart w:id="71" w:name="_Toc526332503"/>
      <w:bookmarkStart w:id="72" w:name="_Toc526332667"/>
      <w:bookmarkStart w:id="73" w:name="_Toc526332837"/>
      <w:bookmarkStart w:id="74" w:name="_Toc526333007"/>
      <w:bookmarkStart w:id="75" w:name="_Toc526333171"/>
      <w:bookmarkStart w:id="76" w:name="_Toc526333341"/>
      <w:bookmarkStart w:id="77" w:name="_Toc526333505"/>
      <w:bookmarkStart w:id="78" w:name="_Toc526333670"/>
      <w:bookmarkStart w:id="79" w:name="_Toc526333833"/>
      <w:bookmarkStart w:id="80" w:name="_Toc526333996"/>
      <w:bookmarkStart w:id="81" w:name="_Toc526334159"/>
      <w:bookmarkStart w:id="82" w:name="_Toc526334323"/>
      <w:bookmarkStart w:id="83" w:name="_Toc526334486"/>
      <w:bookmarkStart w:id="84" w:name="_Toc526334650"/>
      <w:bookmarkStart w:id="85" w:name="_Toc526334814"/>
      <w:bookmarkStart w:id="86" w:name="_Toc526334979"/>
      <w:bookmarkStart w:id="87" w:name="_Toc526335143"/>
      <w:bookmarkStart w:id="88" w:name="_Toc526335308"/>
      <w:bookmarkStart w:id="89" w:name="_Toc526335471"/>
      <w:bookmarkStart w:id="90" w:name="_Toc526335634"/>
      <w:bookmarkStart w:id="91" w:name="_Toc526335808"/>
      <w:bookmarkStart w:id="92" w:name="_Toc526335950"/>
      <w:bookmarkStart w:id="93" w:name="_Toc526336094"/>
      <w:bookmarkStart w:id="94" w:name="_Toc526336238"/>
      <w:bookmarkStart w:id="95" w:name="_Toc526336381"/>
      <w:bookmarkStart w:id="96" w:name="_Toc526336550"/>
      <w:bookmarkStart w:id="97" w:name="_Toc526336720"/>
      <w:bookmarkStart w:id="98" w:name="_Toc526336890"/>
      <w:bookmarkStart w:id="99" w:name="_Toc526337060"/>
      <w:bookmarkStart w:id="100" w:name="_Toc526360868"/>
      <w:bookmarkStart w:id="101" w:name="_Toc526362036"/>
      <w:bookmarkStart w:id="102" w:name="_Toc526362123"/>
      <w:bookmarkStart w:id="103" w:name="_Toc526367881"/>
      <w:bookmarkStart w:id="104" w:name="_Toc526408247"/>
      <w:bookmarkStart w:id="105" w:name="_Toc526408408"/>
      <w:bookmarkStart w:id="106" w:name="_Toc526408495"/>
      <w:bookmarkStart w:id="107" w:name="_Toc526408582"/>
      <w:bookmarkStart w:id="108" w:name="_Toc526409021"/>
      <w:bookmarkStart w:id="109" w:name="_Toc526418577"/>
      <w:bookmarkStart w:id="110" w:name="_Toc364522"/>
      <w:bookmarkStart w:id="111" w:name="_Toc526274657"/>
      <w:bookmarkStart w:id="112" w:name="_Toc526279195"/>
      <w:bookmarkStart w:id="113" w:name="_Toc526280523"/>
      <w:bookmarkStart w:id="114" w:name="_Toc526323159"/>
      <w:bookmarkStart w:id="115" w:name="_Toc526323381"/>
      <w:bookmarkStart w:id="116" w:name="_Toc526323435"/>
      <w:bookmarkStart w:id="117" w:name="_Toc526323591"/>
      <w:bookmarkStart w:id="118" w:name="_Toc526323645"/>
      <w:bookmarkStart w:id="119" w:name="_Toc526332175"/>
      <w:bookmarkStart w:id="120" w:name="_Toc526332340"/>
      <w:bookmarkStart w:id="121" w:name="_Toc526332504"/>
      <w:bookmarkStart w:id="122" w:name="_Toc526332668"/>
      <w:bookmarkStart w:id="123" w:name="_Toc526332838"/>
      <w:bookmarkStart w:id="124" w:name="_Toc526333008"/>
      <w:bookmarkStart w:id="125" w:name="_Toc526333172"/>
      <w:bookmarkStart w:id="126" w:name="_Toc526333342"/>
      <w:bookmarkStart w:id="127" w:name="_Toc526333506"/>
      <w:bookmarkStart w:id="128" w:name="_Toc526333671"/>
      <w:bookmarkStart w:id="129" w:name="_Toc526333834"/>
      <w:bookmarkStart w:id="130" w:name="_Toc526333997"/>
      <w:bookmarkStart w:id="131" w:name="_Toc526334160"/>
      <w:bookmarkStart w:id="132" w:name="_Toc526334324"/>
      <w:bookmarkStart w:id="133" w:name="_Toc526334487"/>
      <w:bookmarkStart w:id="134" w:name="_Toc526334651"/>
      <w:bookmarkStart w:id="135" w:name="_Toc526334815"/>
      <w:bookmarkStart w:id="136" w:name="_Toc526334980"/>
      <w:bookmarkStart w:id="137" w:name="_Toc526335144"/>
      <w:bookmarkStart w:id="138" w:name="_Toc526335309"/>
      <w:bookmarkStart w:id="139" w:name="_Toc526335472"/>
      <w:bookmarkStart w:id="140" w:name="_Toc526335635"/>
      <w:bookmarkStart w:id="141" w:name="_Toc526335809"/>
      <w:bookmarkStart w:id="142" w:name="_Toc526335951"/>
      <w:bookmarkStart w:id="143" w:name="_Toc526336095"/>
      <w:bookmarkStart w:id="144" w:name="_Toc526336239"/>
      <w:bookmarkStart w:id="145" w:name="_Toc526336382"/>
      <w:bookmarkStart w:id="146" w:name="_Toc526336551"/>
      <w:bookmarkStart w:id="147" w:name="_Toc526336721"/>
      <w:bookmarkStart w:id="148" w:name="_Toc526336891"/>
      <w:bookmarkStart w:id="149" w:name="_Toc526337061"/>
      <w:bookmarkStart w:id="150" w:name="_Toc526360869"/>
      <w:bookmarkStart w:id="151" w:name="_Toc526362037"/>
      <w:bookmarkStart w:id="152" w:name="_Toc526362124"/>
      <w:bookmarkStart w:id="153" w:name="_Toc526367882"/>
      <w:bookmarkStart w:id="154" w:name="_Toc526408248"/>
      <w:bookmarkStart w:id="155" w:name="_Toc526408409"/>
      <w:bookmarkStart w:id="156" w:name="_Toc526408496"/>
      <w:bookmarkStart w:id="157" w:name="_Toc526408583"/>
      <w:bookmarkStart w:id="158" w:name="_Toc526409022"/>
      <w:bookmarkStart w:id="159" w:name="_Toc526418578"/>
      <w:bookmarkStart w:id="160" w:name="_Toc364523"/>
      <w:bookmarkStart w:id="161" w:name="_Toc526409023"/>
      <w:bookmarkStart w:id="162" w:name="_Toc526418579"/>
      <w:bookmarkStart w:id="163" w:name="_Toc364524"/>
      <w:bookmarkStart w:id="164" w:name="_Toc526279197"/>
      <w:bookmarkStart w:id="165" w:name="_Toc526280525"/>
      <w:bookmarkStart w:id="166" w:name="_Toc526323161"/>
      <w:bookmarkStart w:id="167" w:name="_Toc526323383"/>
      <w:bookmarkStart w:id="168" w:name="_Toc526323437"/>
      <w:bookmarkStart w:id="169" w:name="_Toc526323593"/>
      <w:bookmarkStart w:id="170" w:name="_Toc526323647"/>
      <w:bookmarkStart w:id="171" w:name="_Toc526332177"/>
      <w:bookmarkStart w:id="172" w:name="_Toc526332342"/>
      <w:bookmarkStart w:id="173" w:name="_Toc526332506"/>
      <w:bookmarkStart w:id="174" w:name="_Toc526332670"/>
      <w:bookmarkStart w:id="175" w:name="_Toc526332840"/>
      <w:bookmarkStart w:id="176" w:name="_Toc526333010"/>
      <w:bookmarkStart w:id="177" w:name="_Toc526333174"/>
      <w:bookmarkStart w:id="178" w:name="_Toc526333344"/>
      <w:bookmarkStart w:id="179" w:name="_Toc526333508"/>
      <w:bookmarkStart w:id="180" w:name="_Toc526333673"/>
      <w:bookmarkStart w:id="181" w:name="_Toc526333836"/>
      <w:bookmarkStart w:id="182" w:name="_Toc526333999"/>
      <w:bookmarkStart w:id="183" w:name="_Toc526334162"/>
      <w:bookmarkStart w:id="184" w:name="_Toc526334326"/>
      <w:bookmarkStart w:id="185" w:name="_Toc526334489"/>
      <w:bookmarkStart w:id="186" w:name="_Toc526334653"/>
      <w:bookmarkStart w:id="187" w:name="_Toc526334817"/>
      <w:bookmarkStart w:id="188" w:name="_Toc526334982"/>
      <w:bookmarkStart w:id="189" w:name="_Toc526335146"/>
      <w:bookmarkStart w:id="190" w:name="_Toc526335311"/>
      <w:bookmarkStart w:id="191" w:name="_Toc526335474"/>
      <w:bookmarkStart w:id="192" w:name="_Toc526335637"/>
      <w:bookmarkStart w:id="193" w:name="_Toc526335811"/>
      <w:bookmarkStart w:id="194" w:name="_Toc526335953"/>
      <w:bookmarkStart w:id="195" w:name="_Toc526336097"/>
      <w:bookmarkStart w:id="196" w:name="_Toc526336241"/>
      <w:bookmarkStart w:id="197" w:name="_Toc526336384"/>
      <w:bookmarkStart w:id="198" w:name="_Toc526336553"/>
      <w:bookmarkStart w:id="199" w:name="_Toc526336723"/>
      <w:bookmarkStart w:id="200" w:name="_Toc526336893"/>
      <w:bookmarkStart w:id="201" w:name="_Toc526337063"/>
      <w:bookmarkStart w:id="202" w:name="_Toc526360871"/>
      <w:bookmarkStart w:id="203" w:name="_Toc526362039"/>
      <w:bookmarkStart w:id="204" w:name="_Toc526362126"/>
      <w:bookmarkStart w:id="205" w:name="_Toc526367884"/>
      <w:bookmarkStart w:id="206" w:name="_Toc526408250"/>
      <w:bookmarkStart w:id="207" w:name="_Toc526408411"/>
      <w:bookmarkStart w:id="208" w:name="_Toc526408498"/>
      <w:bookmarkStart w:id="209" w:name="_Toc526408585"/>
      <w:bookmarkStart w:id="210" w:name="_Toc526409024"/>
      <w:bookmarkStart w:id="211" w:name="_Toc526418580"/>
      <w:bookmarkStart w:id="212" w:name="_Toc364525"/>
      <w:bookmarkStart w:id="213" w:name="_Toc526274660"/>
      <w:bookmarkStart w:id="214" w:name="_Toc526279199"/>
      <w:bookmarkStart w:id="215" w:name="_Toc526280527"/>
      <w:bookmarkStart w:id="216" w:name="_Toc526323163"/>
      <w:bookmarkStart w:id="217" w:name="_Toc526323385"/>
      <w:bookmarkStart w:id="218" w:name="_Toc526323439"/>
      <w:bookmarkStart w:id="219" w:name="_Toc526323595"/>
      <w:bookmarkStart w:id="220" w:name="_Toc526323649"/>
      <w:bookmarkStart w:id="221" w:name="_Toc526332179"/>
      <w:bookmarkStart w:id="222" w:name="_Toc526332344"/>
      <w:bookmarkStart w:id="223" w:name="_Toc526332508"/>
      <w:bookmarkStart w:id="224" w:name="_Toc526332672"/>
      <w:bookmarkStart w:id="225" w:name="_Toc526332842"/>
      <w:bookmarkStart w:id="226" w:name="_Toc526333012"/>
      <w:bookmarkStart w:id="227" w:name="_Toc526333176"/>
      <w:bookmarkStart w:id="228" w:name="_Toc526333346"/>
      <w:bookmarkStart w:id="229" w:name="_Toc526333510"/>
      <w:bookmarkStart w:id="230" w:name="_Toc526333675"/>
      <w:bookmarkStart w:id="231" w:name="_Toc526333838"/>
      <w:bookmarkStart w:id="232" w:name="_Toc526334001"/>
      <w:bookmarkStart w:id="233" w:name="_Toc526334164"/>
      <w:bookmarkStart w:id="234" w:name="_Toc526334328"/>
      <w:bookmarkStart w:id="235" w:name="_Toc526334491"/>
      <w:bookmarkStart w:id="236" w:name="_Toc526334655"/>
      <w:bookmarkStart w:id="237" w:name="_Toc526334819"/>
      <w:bookmarkStart w:id="238" w:name="_Toc526334984"/>
      <w:bookmarkStart w:id="239" w:name="_Toc526335148"/>
      <w:bookmarkStart w:id="240" w:name="_Toc526335313"/>
      <w:bookmarkStart w:id="241" w:name="_Toc526335476"/>
      <w:bookmarkStart w:id="242" w:name="_Toc526335639"/>
      <w:bookmarkStart w:id="243" w:name="_Toc526335813"/>
      <w:bookmarkStart w:id="244" w:name="_Toc526335955"/>
      <w:bookmarkStart w:id="245" w:name="_Toc526336099"/>
      <w:bookmarkStart w:id="246" w:name="_Toc526336243"/>
      <w:bookmarkStart w:id="247" w:name="_Toc526336386"/>
      <w:bookmarkStart w:id="248" w:name="_Toc526336555"/>
      <w:bookmarkStart w:id="249" w:name="_Toc526336725"/>
      <w:bookmarkStart w:id="250" w:name="_Toc526336895"/>
      <w:bookmarkStart w:id="251" w:name="_Toc526337065"/>
      <w:bookmarkStart w:id="252" w:name="_Toc526360873"/>
      <w:bookmarkStart w:id="253" w:name="_Toc526362041"/>
      <w:bookmarkStart w:id="254" w:name="_Toc526362128"/>
      <w:bookmarkStart w:id="255" w:name="_Toc526367886"/>
      <w:bookmarkStart w:id="256" w:name="_Toc526408252"/>
      <w:bookmarkStart w:id="257" w:name="_Toc526408413"/>
      <w:bookmarkStart w:id="258" w:name="_Toc526408500"/>
      <w:bookmarkStart w:id="259" w:name="_Toc526408587"/>
      <w:bookmarkStart w:id="260" w:name="_Toc526409026"/>
      <w:bookmarkStart w:id="261" w:name="_Toc526418582"/>
      <w:bookmarkStart w:id="262" w:name="_Toc364527"/>
      <w:bookmarkStart w:id="263" w:name="_Toc526274662"/>
      <w:bookmarkStart w:id="264" w:name="_Toc526279201"/>
      <w:bookmarkStart w:id="265" w:name="_Toc526280529"/>
      <w:bookmarkStart w:id="266" w:name="_Toc526323165"/>
      <w:bookmarkStart w:id="267" w:name="_Toc526323387"/>
      <w:bookmarkStart w:id="268" w:name="_Toc526323441"/>
      <w:bookmarkStart w:id="269" w:name="_Toc526323597"/>
      <w:bookmarkStart w:id="270" w:name="_Toc526323651"/>
      <w:bookmarkStart w:id="271" w:name="_Toc526332181"/>
      <w:bookmarkStart w:id="272" w:name="_Toc526332346"/>
      <w:bookmarkStart w:id="273" w:name="_Toc526332510"/>
      <w:bookmarkStart w:id="274" w:name="_Toc526332674"/>
      <w:bookmarkStart w:id="275" w:name="_Toc526332844"/>
      <w:bookmarkStart w:id="276" w:name="_Toc526333014"/>
      <w:bookmarkStart w:id="277" w:name="_Toc526333178"/>
      <w:bookmarkStart w:id="278" w:name="_Toc526333348"/>
      <w:bookmarkStart w:id="279" w:name="_Toc526333512"/>
      <w:bookmarkStart w:id="280" w:name="_Toc526333677"/>
      <w:bookmarkStart w:id="281" w:name="_Toc526333840"/>
      <w:bookmarkStart w:id="282" w:name="_Toc526334003"/>
      <w:bookmarkStart w:id="283" w:name="_Toc526334166"/>
      <w:bookmarkStart w:id="284" w:name="_Toc526334330"/>
      <w:bookmarkStart w:id="285" w:name="_Toc526334493"/>
      <w:bookmarkStart w:id="286" w:name="_Toc526334657"/>
      <w:bookmarkStart w:id="287" w:name="_Toc526334821"/>
      <w:bookmarkStart w:id="288" w:name="_Toc526334986"/>
      <w:bookmarkStart w:id="289" w:name="_Toc526335150"/>
      <w:bookmarkStart w:id="290" w:name="_Toc526335315"/>
      <w:bookmarkStart w:id="291" w:name="_Toc526335478"/>
      <w:bookmarkStart w:id="292" w:name="_Toc526335641"/>
      <w:bookmarkStart w:id="293" w:name="_Toc526335815"/>
      <w:bookmarkStart w:id="294" w:name="_Toc526335957"/>
      <w:bookmarkStart w:id="295" w:name="_Toc526336101"/>
      <w:bookmarkStart w:id="296" w:name="_Toc526336245"/>
      <w:bookmarkStart w:id="297" w:name="_Toc526336388"/>
      <w:bookmarkStart w:id="298" w:name="_Toc526336557"/>
      <w:bookmarkStart w:id="299" w:name="_Toc526336727"/>
      <w:bookmarkStart w:id="300" w:name="_Toc526336897"/>
      <w:bookmarkStart w:id="301" w:name="_Toc526337067"/>
      <w:bookmarkStart w:id="302" w:name="_Toc526360875"/>
      <w:bookmarkStart w:id="303" w:name="_Toc526362043"/>
      <w:bookmarkStart w:id="304" w:name="_Toc526362130"/>
      <w:bookmarkStart w:id="305" w:name="_Toc526367888"/>
      <w:bookmarkStart w:id="306" w:name="_Toc526408254"/>
      <w:bookmarkStart w:id="307" w:name="_Toc526408415"/>
      <w:bookmarkStart w:id="308" w:name="_Toc526408502"/>
      <w:bookmarkStart w:id="309" w:name="_Toc526408589"/>
      <w:bookmarkStart w:id="310" w:name="_Toc526409028"/>
      <w:bookmarkStart w:id="311" w:name="_Toc526418584"/>
      <w:bookmarkStart w:id="312" w:name="_Toc364529"/>
      <w:bookmarkStart w:id="313" w:name="_Toc526274663"/>
      <w:bookmarkStart w:id="314" w:name="_Toc526279202"/>
      <w:bookmarkStart w:id="315" w:name="_Toc526280530"/>
      <w:bookmarkStart w:id="316" w:name="_Toc526323166"/>
      <w:bookmarkStart w:id="317" w:name="_Toc526323388"/>
      <w:bookmarkStart w:id="318" w:name="_Toc526323442"/>
      <w:bookmarkStart w:id="319" w:name="_Toc526323598"/>
      <w:bookmarkStart w:id="320" w:name="_Toc526323652"/>
      <w:bookmarkStart w:id="321" w:name="_Toc526332182"/>
      <w:bookmarkStart w:id="322" w:name="_Toc526332347"/>
      <w:bookmarkStart w:id="323" w:name="_Toc526332511"/>
      <w:bookmarkStart w:id="324" w:name="_Toc526332675"/>
      <w:bookmarkStart w:id="325" w:name="_Toc526332845"/>
      <w:bookmarkStart w:id="326" w:name="_Toc526333015"/>
      <w:bookmarkStart w:id="327" w:name="_Toc526333179"/>
      <w:bookmarkStart w:id="328" w:name="_Toc526333349"/>
      <w:bookmarkStart w:id="329" w:name="_Toc526333513"/>
      <w:bookmarkStart w:id="330" w:name="_Toc526333678"/>
      <w:bookmarkStart w:id="331" w:name="_Toc526333841"/>
      <w:bookmarkStart w:id="332" w:name="_Toc526334004"/>
      <w:bookmarkStart w:id="333" w:name="_Toc526334167"/>
      <w:bookmarkStart w:id="334" w:name="_Toc526334331"/>
      <w:bookmarkStart w:id="335" w:name="_Toc526334494"/>
      <w:bookmarkStart w:id="336" w:name="_Toc526334658"/>
      <w:bookmarkStart w:id="337" w:name="_Toc526334822"/>
      <w:bookmarkStart w:id="338" w:name="_Toc526334987"/>
      <w:bookmarkStart w:id="339" w:name="_Toc526335151"/>
      <w:bookmarkStart w:id="340" w:name="_Toc526335316"/>
      <w:bookmarkStart w:id="341" w:name="_Toc526335479"/>
      <w:bookmarkStart w:id="342" w:name="_Toc526335642"/>
      <w:bookmarkStart w:id="343" w:name="_Toc526335816"/>
      <w:bookmarkStart w:id="344" w:name="_Toc526335958"/>
      <w:bookmarkStart w:id="345" w:name="_Toc526336102"/>
      <w:bookmarkStart w:id="346" w:name="_Toc526336246"/>
      <w:bookmarkStart w:id="347" w:name="_Toc526336389"/>
      <w:bookmarkStart w:id="348" w:name="_Toc526336558"/>
      <w:bookmarkStart w:id="349" w:name="_Toc526336728"/>
      <w:bookmarkStart w:id="350" w:name="_Toc526336898"/>
      <w:bookmarkStart w:id="351" w:name="_Toc526337068"/>
      <w:bookmarkStart w:id="352" w:name="_Toc526360876"/>
      <w:bookmarkStart w:id="353" w:name="_Toc526362044"/>
      <w:bookmarkStart w:id="354" w:name="_Toc526362131"/>
      <w:bookmarkStart w:id="355" w:name="_Toc526367889"/>
      <w:bookmarkStart w:id="356" w:name="_Toc526408255"/>
      <w:bookmarkStart w:id="357" w:name="_Toc526408416"/>
      <w:bookmarkStart w:id="358" w:name="_Toc526408503"/>
      <w:bookmarkStart w:id="359" w:name="_Toc526408590"/>
      <w:bookmarkStart w:id="360" w:name="_Toc526409029"/>
      <w:bookmarkStart w:id="361" w:name="_Toc526418585"/>
      <w:bookmarkStart w:id="362" w:name="_Toc364530"/>
      <w:bookmarkStart w:id="363" w:name="_Toc526274664"/>
      <w:bookmarkStart w:id="364" w:name="_Toc526279203"/>
      <w:bookmarkStart w:id="365" w:name="_Toc526280531"/>
      <w:bookmarkStart w:id="366" w:name="_Toc526323167"/>
      <w:bookmarkStart w:id="367" w:name="_Toc526323389"/>
      <w:bookmarkStart w:id="368" w:name="_Toc526323443"/>
      <w:bookmarkStart w:id="369" w:name="_Toc526323599"/>
      <w:bookmarkStart w:id="370" w:name="_Toc526323653"/>
      <w:bookmarkStart w:id="371" w:name="_Toc526332183"/>
      <w:bookmarkStart w:id="372" w:name="_Toc526332348"/>
      <w:bookmarkStart w:id="373" w:name="_Toc526332512"/>
      <w:bookmarkStart w:id="374" w:name="_Toc526332676"/>
      <w:bookmarkStart w:id="375" w:name="_Toc526332846"/>
      <w:bookmarkStart w:id="376" w:name="_Toc526333016"/>
      <w:bookmarkStart w:id="377" w:name="_Toc526333180"/>
      <w:bookmarkStart w:id="378" w:name="_Toc526333350"/>
      <w:bookmarkStart w:id="379" w:name="_Toc526333514"/>
      <w:bookmarkStart w:id="380" w:name="_Toc526333679"/>
      <w:bookmarkStart w:id="381" w:name="_Toc526333842"/>
      <w:bookmarkStart w:id="382" w:name="_Toc526334005"/>
      <w:bookmarkStart w:id="383" w:name="_Toc526334168"/>
      <w:bookmarkStart w:id="384" w:name="_Toc526334332"/>
      <w:bookmarkStart w:id="385" w:name="_Toc526334495"/>
      <w:bookmarkStart w:id="386" w:name="_Toc526334659"/>
      <w:bookmarkStart w:id="387" w:name="_Toc526334823"/>
      <w:bookmarkStart w:id="388" w:name="_Toc526334988"/>
      <w:bookmarkStart w:id="389" w:name="_Toc526335152"/>
      <w:bookmarkStart w:id="390" w:name="_Toc526335317"/>
      <w:bookmarkStart w:id="391" w:name="_Toc526335480"/>
      <w:bookmarkStart w:id="392" w:name="_Toc526335643"/>
      <w:bookmarkStart w:id="393" w:name="_Toc526335817"/>
      <w:bookmarkStart w:id="394" w:name="_Toc526335959"/>
      <w:bookmarkStart w:id="395" w:name="_Toc526336103"/>
      <w:bookmarkStart w:id="396" w:name="_Toc526336247"/>
      <w:bookmarkStart w:id="397" w:name="_Toc526336390"/>
      <w:bookmarkStart w:id="398" w:name="_Toc526336559"/>
      <w:bookmarkStart w:id="399" w:name="_Toc526336729"/>
      <w:bookmarkStart w:id="400" w:name="_Toc526336899"/>
      <w:bookmarkStart w:id="401" w:name="_Toc526337069"/>
      <w:bookmarkStart w:id="402" w:name="_Toc526360877"/>
      <w:bookmarkStart w:id="403" w:name="_Toc526362045"/>
      <w:bookmarkStart w:id="404" w:name="_Toc526362132"/>
      <w:bookmarkStart w:id="405" w:name="_Toc526367890"/>
      <w:bookmarkStart w:id="406" w:name="_Toc526408256"/>
      <w:bookmarkStart w:id="407" w:name="_Toc526408417"/>
      <w:bookmarkStart w:id="408" w:name="_Toc526408504"/>
      <w:bookmarkStart w:id="409" w:name="_Toc526408591"/>
      <w:bookmarkStart w:id="410" w:name="_Toc526409030"/>
      <w:bookmarkStart w:id="411" w:name="_Toc526418586"/>
      <w:bookmarkStart w:id="412" w:name="_Toc364531"/>
      <w:bookmarkStart w:id="413" w:name="_Toc526274665"/>
      <w:bookmarkStart w:id="414" w:name="_Toc526279204"/>
      <w:bookmarkStart w:id="415" w:name="_Toc526280532"/>
      <w:bookmarkStart w:id="416" w:name="_Toc526323168"/>
      <w:bookmarkStart w:id="417" w:name="_Toc526323390"/>
      <w:bookmarkStart w:id="418" w:name="_Toc526323444"/>
      <w:bookmarkStart w:id="419" w:name="_Toc526323600"/>
      <w:bookmarkStart w:id="420" w:name="_Toc526323654"/>
      <w:bookmarkStart w:id="421" w:name="_Toc526332184"/>
      <w:bookmarkStart w:id="422" w:name="_Toc526332349"/>
      <w:bookmarkStart w:id="423" w:name="_Toc526332513"/>
      <w:bookmarkStart w:id="424" w:name="_Toc526332677"/>
      <w:bookmarkStart w:id="425" w:name="_Toc526332847"/>
      <w:bookmarkStart w:id="426" w:name="_Toc526333017"/>
      <w:bookmarkStart w:id="427" w:name="_Toc526333181"/>
      <w:bookmarkStart w:id="428" w:name="_Toc526333351"/>
      <w:bookmarkStart w:id="429" w:name="_Toc526333515"/>
      <w:bookmarkStart w:id="430" w:name="_Toc526333680"/>
      <w:bookmarkStart w:id="431" w:name="_Toc526333843"/>
      <w:bookmarkStart w:id="432" w:name="_Toc526334006"/>
      <w:bookmarkStart w:id="433" w:name="_Toc526334169"/>
      <w:bookmarkStart w:id="434" w:name="_Toc526334333"/>
      <w:bookmarkStart w:id="435" w:name="_Toc526334496"/>
      <w:bookmarkStart w:id="436" w:name="_Toc526334660"/>
      <w:bookmarkStart w:id="437" w:name="_Toc526334824"/>
      <w:bookmarkStart w:id="438" w:name="_Toc526334989"/>
      <w:bookmarkStart w:id="439" w:name="_Toc526335153"/>
      <w:bookmarkStart w:id="440" w:name="_Toc526335318"/>
      <w:bookmarkStart w:id="441" w:name="_Toc526335481"/>
      <w:bookmarkStart w:id="442" w:name="_Toc526335644"/>
      <w:bookmarkStart w:id="443" w:name="_Toc526335818"/>
      <w:bookmarkStart w:id="444" w:name="_Toc526335960"/>
      <w:bookmarkStart w:id="445" w:name="_Toc526336104"/>
      <w:bookmarkStart w:id="446" w:name="_Toc526336248"/>
      <w:bookmarkStart w:id="447" w:name="_Toc526336391"/>
      <w:bookmarkStart w:id="448" w:name="_Toc526336560"/>
      <w:bookmarkStart w:id="449" w:name="_Toc526336730"/>
      <w:bookmarkStart w:id="450" w:name="_Toc526336900"/>
      <w:bookmarkStart w:id="451" w:name="_Toc526337070"/>
      <w:bookmarkStart w:id="452" w:name="_Toc526360878"/>
      <w:bookmarkStart w:id="453" w:name="_Toc526362046"/>
      <w:bookmarkStart w:id="454" w:name="_Toc526362133"/>
      <w:bookmarkStart w:id="455" w:name="_Toc526367891"/>
      <w:bookmarkStart w:id="456" w:name="_Toc526408257"/>
      <w:bookmarkStart w:id="457" w:name="_Toc526408418"/>
      <w:bookmarkStart w:id="458" w:name="_Toc526408505"/>
      <w:bookmarkStart w:id="459" w:name="_Toc526408592"/>
      <w:bookmarkStart w:id="460" w:name="_Toc526409031"/>
      <w:bookmarkStart w:id="461" w:name="_Toc526418587"/>
      <w:bookmarkStart w:id="462" w:name="_Toc364532"/>
      <w:bookmarkStart w:id="463" w:name="_Toc526274666"/>
      <w:bookmarkStart w:id="464" w:name="_Toc526279205"/>
      <w:bookmarkStart w:id="465" w:name="_Toc526280533"/>
      <w:bookmarkStart w:id="466" w:name="_Toc526323169"/>
      <w:bookmarkStart w:id="467" w:name="_Toc526323391"/>
      <w:bookmarkStart w:id="468" w:name="_Toc526323445"/>
      <w:bookmarkStart w:id="469" w:name="_Toc526323601"/>
      <w:bookmarkStart w:id="470" w:name="_Toc526323655"/>
      <w:bookmarkStart w:id="471" w:name="_Toc526332185"/>
      <w:bookmarkStart w:id="472" w:name="_Toc526332350"/>
      <w:bookmarkStart w:id="473" w:name="_Toc526332514"/>
      <w:bookmarkStart w:id="474" w:name="_Toc526332678"/>
      <w:bookmarkStart w:id="475" w:name="_Toc526332848"/>
      <w:bookmarkStart w:id="476" w:name="_Toc526333018"/>
      <w:bookmarkStart w:id="477" w:name="_Toc526333182"/>
      <w:bookmarkStart w:id="478" w:name="_Toc526333352"/>
      <w:bookmarkStart w:id="479" w:name="_Toc526333516"/>
      <w:bookmarkStart w:id="480" w:name="_Toc526333681"/>
      <w:bookmarkStart w:id="481" w:name="_Toc526333844"/>
      <w:bookmarkStart w:id="482" w:name="_Toc526334007"/>
      <w:bookmarkStart w:id="483" w:name="_Toc526334170"/>
      <w:bookmarkStart w:id="484" w:name="_Toc526334334"/>
      <w:bookmarkStart w:id="485" w:name="_Toc526334497"/>
      <w:bookmarkStart w:id="486" w:name="_Toc526334661"/>
      <w:bookmarkStart w:id="487" w:name="_Toc526334825"/>
      <w:bookmarkStart w:id="488" w:name="_Toc526334990"/>
      <w:bookmarkStart w:id="489" w:name="_Toc526335154"/>
      <w:bookmarkStart w:id="490" w:name="_Toc526335319"/>
      <w:bookmarkStart w:id="491" w:name="_Toc526335482"/>
      <w:bookmarkStart w:id="492" w:name="_Toc526335645"/>
      <w:bookmarkStart w:id="493" w:name="_Toc526335819"/>
      <w:bookmarkStart w:id="494" w:name="_Toc526335961"/>
      <w:bookmarkStart w:id="495" w:name="_Toc526336105"/>
      <w:bookmarkStart w:id="496" w:name="_Toc526336249"/>
      <w:bookmarkStart w:id="497" w:name="_Toc526336392"/>
      <w:bookmarkStart w:id="498" w:name="_Toc526336561"/>
      <w:bookmarkStart w:id="499" w:name="_Toc526336731"/>
      <w:bookmarkStart w:id="500" w:name="_Toc526336901"/>
      <w:bookmarkStart w:id="501" w:name="_Toc526337071"/>
      <w:bookmarkStart w:id="502" w:name="_Toc526360879"/>
      <w:bookmarkStart w:id="503" w:name="_Toc526362047"/>
      <w:bookmarkStart w:id="504" w:name="_Toc526362134"/>
      <w:bookmarkStart w:id="505" w:name="_Toc526367892"/>
      <w:bookmarkStart w:id="506" w:name="_Toc526408258"/>
      <w:bookmarkStart w:id="507" w:name="_Toc526408419"/>
      <w:bookmarkStart w:id="508" w:name="_Toc526408506"/>
      <w:bookmarkStart w:id="509" w:name="_Toc526408593"/>
      <w:bookmarkStart w:id="510" w:name="_Toc526409032"/>
      <w:bookmarkStart w:id="511" w:name="_Toc526418588"/>
      <w:bookmarkStart w:id="512" w:name="_Toc364533"/>
      <w:bookmarkStart w:id="513" w:name="_Toc526274667"/>
      <w:bookmarkStart w:id="514" w:name="_Toc526279206"/>
      <w:bookmarkStart w:id="515" w:name="_Toc526280534"/>
      <w:bookmarkStart w:id="516" w:name="_Toc526323170"/>
      <w:bookmarkStart w:id="517" w:name="_Toc526323392"/>
      <w:bookmarkStart w:id="518" w:name="_Toc526323446"/>
      <w:bookmarkStart w:id="519" w:name="_Toc526323602"/>
      <w:bookmarkStart w:id="520" w:name="_Toc526323656"/>
      <w:bookmarkStart w:id="521" w:name="_Toc526332186"/>
      <w:bookmarkStart w:id="522" w:name="_Toc526332351"/>
      <w:bookmarkStart w:id="523" w:name="_Toc526332515"/>
      <w:bookmarkStart w:id="524" w:name="_Toc526332679"/>
      <w:bookmarkStart w:id="525" w:name="_Toc526332849"/>
      <w:bookmarkStart w:id="526" w:name="_Toc526333019"/>
      <w:bookmarkStart w:id="527" w:name="_Toc526333183"/>
      <w:bookmarkStart w:id="528" w:name="_Toc526333353"/>
      <w:bookmarkStart w:id="529" w:name="_Toc526333517"/>
      <w:bookmarkStart w:id="530" w:name="_Toc526333682"/>
      <w:bookmarkStart w:id="531" w:name="_Toc526333845"/>
      <w:bookmarkStart w:id="532" w:name="_Toc526334008"/>
      <w:bookmarkStart w:id="533" w:name="_Toc526334171"/>
      <w:bookmarkStart w:id="534" w:name="_Toc526334335"/>
      <w:bookmarkStart w:id="535" w:name="_Toc526334498"/>
      <w:bookmarkStart w:id="536" w:name="_Toc526334662"/>
      <w:bookmarkStart w:id="537" w:name="_Toc526334826"/>
      <w:bookmarkStart w:id="538" w:name="_Toc526334991"/>
      <w:bookmarkStart w:id="539" w:name="_Toc526335155"/>
      <w:bookmarkStart w:id="540" w:name="_Toc526335320"/>
      <w:bookmarkStart w:id="541" w:name="_Toc526335483"/>
      <w:bookmarkStart w:id="542" w:name="_Toc526335646"/>
      <w:bookmarkStart w:id="543" w:name="_Toc526335820"/>
      <w:bookmarkStart w:id="544" w:name="_Toc526335962"/>
      <w:bookmarkStart w:id="545" w:name="_Toc526336106"/>
      <w:bookmarkStart w:id="546" w:name="_Toc526336250"/>
      <w:bookmarkStart w:id="547" w:name="_Toc526336393"/>
      <w:bookmarkStart w:id="548" w:name="_Toc526336562"/>
      <w:bookmarkStart w:id="549" w:name="_Toc526336732"/>
      <w:bookmarkStart w:id="550" w:name="_Toc526336902"/>
      <w:bookmarkStart w:id="551" w:name="_Toc526337072"/>
      <w:bookmarkStart w:id="552" w:name="_Toc526360880"/>
      <w:bookmarkStart w:id="553" w:name="_Toc526362048"/>
      <w:bookmarkStart w:id="554" w:name="_Toc526362135"/>
      <w:bookmarkStart w:id="555" w:name="_Toc526367893"/>
      <w:bookmarkStart w:id="556" w:name="_Toc526408259"/>
      <w:bookmarkStart w:id="557" w:name="_Toc526408420"/>
      <w:bookmarkStart w:id="558" w:name="_Toc526408507"/>
      <w:bookmarkStart w:id="559" w:name="_Toc526408594"/>
      <w:bookmarkStart w:id="560" w:name="_Toc526409033"/>
      <w:bookmarkStart w:id="561" w:name="_Toc526418589"/>
      <w:bookmarkStart w:id="562" w:name="_Toc364534"/>
      <w:bookmarkStart w:id="563" w:name="_Toc526274668"/>
      <w:bookmarkStart w:id="564" w:name="_Toc526279207"/>
      <w:bookmarkStart w:id="565" w:name="_Toc526280535"/>
      <w:bookmarkStart w:id="566" w:name="_Toc526323171"/>
      <w:bookmarkStart w:id="567" w:name="_Toc526323393"/>
      <w:bookmarkStart w:id="568" w:name="_Toc526323447"/>
      <w:bookmarkStart w:id="569" w:name="_Toc526323603"/>
      <w:bookmarkStart w:id="570" w:name="_Toc526323657"/>
      <w:bookmarkStart w:id="571" w:name="_Toc526332187"/>
      <w:bookmarkStart w:id="572" w:name="_Toc526332352"/>
      <w:bookmarkStart w:id="573" w:name="_Toc526332516"/>
      <w:bookmarkStart w:id="574" w:name="_Toc526332680"/>
      <w:bookmarkStart w:id="575" w:name="_Toc526332850"/>
      <w:bookmarkStart w:id="576" w:name="_Toc526333020"/>
      <w:bookmarkStart w:id="577" w:name="_Toc526333184"/>
      <w:bookmarkStart w:id="578" w:name="_Toc526333354"/>
      <w:bookmarkStart w:id="579" w:name="_Toc526333518"/>
      <w:bookmarkStart w:id="580" w:name="_Toc526333683"/>
      <w:bookmarkStart w:id="581" w:name="_Toc526333846"/>
      <w:bookmarkStart w:id="582" w:name="_Toc526334009"/>
      <w:bookmarkStart w:id="583" w:name="_Toc526334172"/>
      <w:bookmarkStart w:id="584" w:name="_Toc526334336"/>
      <w:bookmarkStart w:id="585" w:name="_Toc526334499"/>
      <w:bookmarkStart w:id="586" w:name="_Toc526334663"/>
      <w:bookmarkStart w:id="587" w:name="_Toc526334827"/>
      <w:bookmarkStart w:id="588" w:name="_Toc526334992"/>
      <w:bookmarkStart w:id="589" w:name="_Toc526335156"/>
      <w:bookmarkStart w:id="590" w:name="_Toc526335321"/>
      <w:bookmarkStart w:id="591" w:name="_Toc526335484"/>
      <w:bookmarkStart w:id="592" w:name="_Toc526335647"/>
      <w:bookmarkStart w:id="593" w:name="_Toc526335821"/>
      <w:bookmarkStart w:id="594" w:name="_Toc526335963"/>
      <w:bookmarkStart w:id="595" w:name="_Toc526336107"/>
      <w:bookmarkStart w:id="596" w:name="_Toc526336251"/>
      <w:bookmarkStart w:id="597" w:name="_Toc526336394"/>
      <w:bookmarkStart w:id="598" w:name="_Toc526336563"/>
      <w:bookmarkStart w:id="599" w:name="_Toc526336733"/>
      <w:bookmarkStart w:id="600" w:name="_Toc526336903"/>
      <w:bookmarkStart w:id="601" w:name="_Toc526337073"/>
      <w:bookmarkStart w:id="602" w:name="_Toc526360881"/>
      <w:bookmarkStart w:id="603" w:name="_Toc526362049"/>
      <w:bookmarkStart w:id="604" w:name="_Toc526362136"/>
      <w:bookmarkStart w:id="605" w:name="_Toc526367894"/>
      <w:bookmarkStart w:id="606" w:name="_Toc526408260"/>
      <w:bookmarkStart w:id="607" w:name="_Toc526408421"/>
      <w:bookmarkStart w:id="608" w:name="_Toc526408508"/>
      <w:bookmarkStart w:id="609" w:name="_Toc526408595"/>
      <w:bookmarkStart w:id="610" w:name="_Toc526409034"/>
      <w:bookmarkStart w:id="611" w:name="_Toc526418590"/>
      <w:bookmarkStart w:id="612" w:name="_Toc364535"/>
      <w:bookmarkStart w:id="613" w:name="_Toc526274669"/>
      <w:bookmarkStart w:id="614" w:name="_Toc526279208"/>
      <w:bookmarkStart w:id="615" w:name="_Toc526280536"/>
      <w:bookmarkStart w:id="616" w:name="_Toc526323172"/>
      <w:bookmarkStart w:id="617" w:name="_Toc526323394"/>
      <w:bookmarkStart w:id="618" w:name="_Toc526323448"/>
      <w:bookmarkStart w:id="619" w:name="_Toc526323604"/>
      <w:bookmarkStart w:id="620" w:name="_Toc526323658"/>
      <w:bookmarkStart w:id="621" w:name="_Toc526332188"/>
      <w:bookmarkStart w:id="622" w:name="_Toc526332353"/>
      <w:bookmarkStart w:id="623" w:name="_Toc526332517"/>
      <w:bookmarkStart w:id="624" w:name="_Toc526332681"/>
      <w:bookmarkStart w:id="625" w:name="_Toc526332851"/>
      <w:bookmarkStart w:id="626" w:name="_Toc526333021"/>
      <w:bookmarkStart w:id="627" w:name="_Toc526333185"/>
      <w:bookmarkStart w:id="628" w:name="_Toc526333355"/>
      <w:bookmarkStart w:id="629" w:name="_Toc526333519"/>
      <w:bookmarkStart w:id="630" w:name="_Toc526333684"/>
      <w:bookmarkStart w:id="631" w:name="_Toc526333847"/>
      <w:bookmarkStart w:id="632" w:name="_Toc526334010"/>
      <w:bookmarkStart w:id="633" w:name="_Toc526334173"/>
      <w:bookmarkStart w:id="634" w:name="_Toc526334337"/>
      <w:bookmarkStart w:id="635" w:name="_Toc526334500"/>
      <w:bookmarkStart w:id="636" w:name="_Toc526334664"/>
      <w:bookmarkStart w:id="637" w:name="_Toc526334828"/>
      <w:bookmarkStart w:id="638" w:name="_Toc526334993"/>
      <w:bookmarkStart w:id="639" w:name="_Toc526335157"/>
      <w:bookmarkStart w:id="640" w:name="_Toc526335322"/>
      <w:bookmarkStart w:id="641" w:name="_Toc526335485"/>
      <w:bookmarkStart w:id="642" w:name="_Toc526335648"/>
      <w:bookmarkStart w:id="643" w:name="_Toc526335822"/>
      <w:bookmarkStart w:id="644" w:name="_Toc526335964"/>
      <w:bookmarkStart w:id="645" w:name="_Toc526336108"/>
      <w:bookmarkStart w:id="646" w:name="_Toc526336252"/>
      <w:bookmarkStart w:id="647" w:name="_Toc526336395"/>
      <w:bookmarkStart w:id="648" w:name="_Toc526336564"/>
      <w:bookmarkStart w:id="649" w:name="_Toc526336734"/>
      <w:bookmarkStart w:id="650" w:name="_Toc526336904"/>
      <w:bookmarkStart w:id="651" w:name="_Toc526337074"/>
      <w:bookmarkStart w:id="652" w:name="_Toc526360882"/>
      <w:bookmarkStart w:id="653" w:name="_Toc526362050"/>
      <w:bookmarkStart w:id="654" w:name="_Toc526362137"/>
      <w:bookmarkStart w:id="655" w:name="_Toc526367895"/>
      <w:bookmarkStart w:id="656" w:name="_Toc526408261"/>
      <w:bookmarkStart w:id="657" w:name="_Toc526408422"/>
      <w:bookmarkStart w:id="658" w:name="_Toc526408509"/>
      <w:bookmarkStart w:id="659" w:name="_Toc526408596"/>
      <w:bookmarkStart w:id="660" w:name="_Toc526409035"/>
      <w:bookmarkStart w:id="661" w:name="_Toc526418591"/>
      <w:bookmarkStart w:id="662" w:name="_Toc364536"/>
      <w:bookmarkStart w:id="663" w:name="_Toc526274670"/>
      <w:bookmarkStart w:id="664" w:name="_Toc526279209"/>
      <w:bookmarkStart w:id="665" w:name="_Toc526280537"/>
      <w:bookmarkStart w:id="666" w:name="_Toc526323173"/>
      <w:bookmarkStart w:id="667" w:name="_Toc526323395"/>
      <w:bookmarkStart w:id="668" w:name="_Toc526323449"/>
      <w:bookmarkStart w:id="669" w:name="_Toc526323605"/>
      <w:bookmarkStart w:id="670" w:name="_Toc526323659"/>
      <w:bookmarkStart w:id="671" w:name="_Toc526332189"/>
      <w:bookmarkStart w:id="672" w:name="_Toc526332354"/>
      <w:bookmarkStart w:id="673" w:name="_Toc526332518"/>
      <w:bookmarkStart w:id="674" w:name="_Toc526332682"/>
      <w:bookmarkStart w:id="675" w:name="_Toc526332852"/>
      <w:bookmarkStart w:id="676" w:name="_Toc526333022"/>
      <w:bookmarkStart w:id="677" w:name="_Toc526333186"/>
      <w:bookmarkStart w:id="678" w:name="_Toc526333356"/>
      <w:bookmarkStart w:id="679" w:name="_Toc526333520"/>
      <w:bookmarkStart w:id="680" w:name="_Toc526333685"/>
      <w:bookmarkStart w:id="681" w:name="_Toc526333848"/>
      <w:bookmarkStart w:id="682" w:name="_Toc526334011"/>
      <w:bookmarkStart w:id="683" w:name="_Toc526334174"/>
      <w:bookmarkStart w:id="684" w:name="_Toc526334338"/>
      <w:bookmarkStart w:id="685" w:name="_Toc526334501"/>
      <w:bookmarkStart w:id="686" w:name="_Toc526334665"/>
      <w:bookmarkStart w:id="687" w:name="_Toc526334829"/>
      <w:bookmarkStart w:id="688" w:name="_Toc526334994"/>
      <w:bookmarkStart w:id="689" w:name="_Toc526335158"/>
      <w:bookmarkStart w:id="690" w:name="_Toc526335323"/>
      <w:bookmarkStart w:id="691" w:name="_Toc526335486"/>
      <w:bookmarkStart w:id="692" w:name="_Toc526335649"/>
      <w:bookmarkStart w:id="693" w:name="_Toc526335823"/>
      <w:bookmarkStart w:id="694" w:name="_Toc526335965"/>
      <w:bookmarkStart w:id="695" w:name="_Toc526336109"/>
      <w:bookmarkStart w:id="696" w:name="_Toc526336253"/>
      <w:bookmarkStart w:id="697" w:name="_Toc526336396"/>
      <w:bookmarkStart w:id="698" w:name="_Toc526336565"/>
      <w:bookmarkStart w:id="699" w:name="_Toc526336735"/>
      <w:bookmarkStart w:id="700" w:name="_Toc526336905"/>
      <w:bookmarkStart w:id="701" w:name="_Toc526337075"/>
      <w:bookmarkStart w:id="702" w:name="_Toc526360883"/>
      <w:bookmarkStart w:id="703" w:name="_Toc526362051"/>
      <w:bookmarkStart w:id="704" w:name="_Toc526362138"/>
      <w:bookmarkStart w:id="705" w:name="_Toc526367896"/>
      <w:bookmarkStart w:id="706" w:name="_Toc526408262"/>
      <w:bookmarkStart w:id="707" w:name="_Toc526408423"/>
      <w:bookmarkStart w:id="708" w:name="_Toc526408510"/>
      <w:bookmarkStart w:id="709" w:name="_Toc526408597"/>
      <w:bookmarkStart w:id="710" w:name="_Toc526409036"/>
      <w:bookmarkStart w:id="711" w:name="_Toc526418592"/>
      <w:bookmarkStart w:id="712" w:name="_Toc364537"/>
      <w:bookmarkStart w:id="713" w:name="_Toc526274671"/>
      <w:bookmarkStart w:id="714" w:name="_Toc526279210"/>
      <w:bookmarkStart w:id="715" w:name="_Toc526280538"/>
      <w:bookmarkStart w:id="716" w:name="_Toc526323174"/>
      <w:bookmarkStart w:id="717" w:name="_Toc526323396"/>
      <w:bookmarkStart w:id="718" w:name="_Toc526323450"/>
      <w:bookmarkStart w:id="719" w:name="_Toc526323606"/>
      <w:bookmarkStart w:id="720" w:name="_Toc526323660"/>
      <w:bookmarkStart w:id="721" w:name="_Toc526332190"/>
      <w:bookmarkStart w:id="722" w:name="_Toc526332355"/>
      <w:bookmarkStart w:id="723" w:name="_Toc526332519"/>
      <w:bookmarkStart w:id="724" w:name="_Toc526332683"/>
      <w:bookmarkStart w:id="725" w:name="_Toc526332853"/>
      <w:bookmarkStart w:id="726" w:name="_Toc526333023"/>
      <w:bookmarkStart w:id="727" w:name="_Toc526333187"/>
      <w:bookmarkStart w:id="728" w:name="_Toc526333357"/>
      <w:bookmarkStart w:id="729" w:name="_Toc526333521"/>
      <w:bookmarkStart w:id="730" w:name="_Toc526333686"/>
      <w:bookmarkStart w:id="731" w:name="_Toc526333849"/>
      <w:bookmarkStart w:id="732" w:name="_Toc526334012"/>
      <w:bookmarkStart w:id="733" w:name="_Toc526334175"/>
      <w:bookmarkStart w:id="734" w:name="_Toc526334339"/>
      <w:bookmarkStart w:id="735" w:name="_Toc526334502"/>
      <w:bookmarkStart w:id="736" w:name="_Toc526334666"/>
      <w:bookmarkStart w:id="737" w:name="_Toc526334830"/>
      <w:bookmarkStart w:id="738" w:name="_Toc526334995"/>
      <w:bookmarkStart w:id="739" w:name="_Toc526335159"/>
      <w:bookmarkStart w:id="740" w:name="_Toc526335324"/>
      <w:bookmarkStart w:id="741" w:name="_Toc526335487"/>
      <w:bookmarkStart w:id="742" w:name="_Toc526335650"/>
      <w:bookmarkStart w:id="743" w:name="_Toc526335824"/>
      <w:bookmarkStart w:id="744" w:name="_Toc526335966"/>
      <w:bookmarkStart w:id="745" w:name="_Toc526336110"/>
      <w:bookmarkStart w:id="746" w:name="_Toc526336254"/>
      <w:bookmarkStart w:id="747" w:name="_Toc526336397"/>
      <w:bookmarkStart w:id="748" w:name="_Toc526336566"/>
      <w:bookmarkStart w:id="749" w:name="_Toc526336736"/>
      <w:bookmarkStart w:id="750" w:name="_Toc526336906"/>
      <w:bookmarkStart w:id="751" w:name="_Toc526337076"/>
      <w:bookmarkStart w:id="752" w:name="_Toc526360884"/>
      <w:bookmarkStart w:id="753" w:name="_Toc526362052"/>
      <w:bookmarkStart w:id="754" w:name="_Toc526362139"/>
      <w:bookmarkStart w:id="755" w:name="_Toc526367897"/>
      <w:bookmarkStart w:id="756" w:name="_Toc526408263"/>
      <w:bookmarkStart w:id="757" w:name="_Toc526408424"/>
      <w:bookmarkStart w:id="758" w:name="_Toc526408511"/>
      <w:bookmarkStart w:id="759" w:name="_Toc526408598"/>
      <w:bookmarkStart w:id="760" w:name="_Toc526409037"/>
      <w:bookmarkStart w:id="761" w:name="_Toc526418593"/>
      <w:bookmarkStart w:id="762" w:name="_Toc364538"/>
      <w:bookmarkStart w:id="763" w:name="_Toc526274672"/>
      <w:bookmarkStart w:id="764" w:name="_Toc526279211"/>
      <w:bookmarkStart w:id="765" w:name="_Toc526280539"/>
      <w:bookmarkStart w:id="766" w:name="_Toc526323175"/>
      <w:bookmarkStart w:id="767" w:name="_Toc526323397"/>
      <w:bookmarkStart w:id="768" w:name="_Toc526323451"/>
      <w:bookmarkStart w:id="769" w:name="_Toc526323607"/>
      <w:bookmarkStart w:id="770" w:name="_Toc526323661"/>
      <w:bookmarkStart w:id="771" w:name="_Toc526332191"/>
      <w:bookmarkStart w:id="772" w:name="_Toc526332356"/>
      <w:bookmarkStart w:id="773" w:name="_Toc526332520"/>
      <w:bookmarkStart w:id="774" w:name="_Toc526332684"/>
      <w:bookmarkStart w:id="775" w:name="_Toc526332854"/>
      <w:bookmarkStart w:id="776" w:name="_Toc526333024"/>
      <w:bookmarkStart w:id="777" w:name="_Toc526333188"/>
      <w:bookmarkStart w:id="778" w:name="_Toc526333358"/>
      <w:bookmarkStart w:id="779" w:name="_Toc526333522"/>
      <w:bookmarkStart w:id="780" w:name="_Toc526333687"/>
      <w:bookmarkStart w:id="781" w:name="_Toc526333850"/>
      <w:bookmarkStart w:id="782" w:name="_Toc526334013"/>
      <w:bookmarkStart w:id="783" w:name="_Toc526334176"/>
      <w:bookmarkStart w:id="784" w:name="_Toc526334340"/>
      <w:bookmarkStart w:id="785" w:name="_Toc526334503"/>
      <w:bookmarkStart w:id="786" w:name="_Toc526334667"/>
      <w:bookmarkStart w:id="787" w:name="_Toc526334831"/>
      <w:bookmarkStart w:id="788" w:name="_Toc526334996"/>
      <w:bookmarkStart w:id="789" w:name="_Toc526335160"/>
      <w:bookmarkStart w:id="790" w:name="_Toc526335325"/>
      <w:bookmarkStart w:id="791" w:name="_Toc526335488"/>
      <w:bookmarkStart w:id="792" w:name="_Toc526335651"/>
      <w:bookmarkStart w:id="793" w:name="_Toc526335825"/>
      <w:bookmarkStart w:id="794" w:name="_Toc526335967"/>
      <w:bookmarkStart w:id="795" w:name="_Toc526336111"/>
      <w:bookmarkStart w:id="796" w:name="_Toc526336255"/>
      <w:bookmarkStart w:id="797" w:name="_Toc526336398"/>
      <w:bookmarkStart w:id="798" w:name="_Toc526336567"/>
      <w:bookmarkStart w:id="799" w:name="_Toc526336737"/>
      <w:bookmarkStart w:id="800" w:name="_Toc526336907"/>
      <w:bookmarkStart w:id="801" w:name="_Toc526337077"/>
      <w:bookmarkStart w:id="802" w:name="_Toc526360885"/>
      <w:bookmarkStart w:id="803" w:name="_Toc526362053"/>
      <w:bookmarkStart w:id="804" w:name="_Toc526362140"/>
      <w:bookmarkStart w:id="805" w:name="_Toc526367898"/>
      <w:bookmarkStart w:id="806" w:name="_Toc526408264"/>
      <w:bookmarkStart w:id="807" w:name="_Toc526408425"/>
      <w:bookmarkStart w:id="808" w:name="_Toc526408512"/>
      <w:bookmarkStart w:id="809" w:name="_Toc526408599"/>
      <w:bookmarkStart w:id="810" w:name="_Toc526409038"/>
      <w:bookmarkStart w:id="811" w:name="_Toc526418594"/>
      <w:bookmarkStart w:id="812" w:name="_Toc364539"/>
      <w:bookmarkStart w:id="813" w:name="_Toc526274673"/>
      <w:bookmarkStart w:id="814" w:name="_Toc526279212"/>
      <w:bookmarkStart w:id="815" w:name="_Toc526280540"/>
      <w:bookmarkStart w:id="816" w:name="_Toc526323176"/>
      <w:bookmarkStart w:id="817" w:name="_Toc526323398"/>
      <w:bookmarkStart w:id="818" w:name="_Toc526323452"/>
      <w:bookmarkStart w:id="819" w:name="_Toc526323608"/>
      <w:bookmarkStart w:id="820" w:name="_Toc526323662"/>
      <w:bookmarkStart w:id="821" w:name="_Toc526332192"/>
      <w:bookmarkStart w:id="822" w:name="_Toc526332357"/>
      <w:bookmarkStart w:id="823" w:name="_Toc526332521"/>
      <w:bookmarkStart w:id="824" w:name="_Toc526332685"/>
      <w:bookmarkStart w:id="825" w:name="_Toc526332855"/>
      <w:bookmarkStart w:id="826" w:name="_Toc526333025"/>
      <w:bookmarkStart w:id="827" w:name="_Toc526333189"/>
      <w:bookmarkStart w:id="828" w:name="_Toc526333359"/>
      <w:bookmarkStart w:id="829" w:name="_Toc526333523"/>
      <w:bookmarkStart w:id="830" w:name="_Toc526333688"/>
      <w:bookmarkStart w:id="831" w:name="_Toc526333851"/>
      <w:bookmarkStart w:id="832" w:name="_Toc526334014"/>
      <w:bookmarkStart w:id="833" w:name="_Toc526334177"/>
      <w:bookmarkStart w:id="834" w:name="_Toc526334341"/>
      <w:bookmarkStart w:id="835" w:name="_Toc526334504"/>
      <w:bookmarkStart w:id="836" w:name="_Toc526334668"/>
      <w:bookmarkStart w:id="837" w:name="_Toc526334832"/>
      <w:bookmarkStart w:id="838" w:name="_Toc526334997"/>
      <w:bookmarkStart w:id="839" w:name="_Toc526335161"/>
      <w:bookmarkStart w:id="840" w:name="_Toc526335326"/>
      <w:bookmarkStart w:id="841" w:name="_Toc526335489"/>
      <w:bookmarkStart w:id="842" w:name="_Toc526335652"/>
      <w:bookmarkStart w:id="843" w:name="_Toc526335826"/>
      <w:bookmarkStart w:id="844" w:name="_Toc526335968"/>
      <w:bookmarkStart w:id="845" w:name="_Toc526336112"/>
      <w:bookmarkStart w:id="846" w:name="_Toc526336256"/>
      <w:bookmarkStart w:id="847" w:name="_Toc526336399"/>
      <w:bookmarkStart w:id="848" w:name="_Toc526336568"/>
      <w:bookmarkStart w:id="849" w:name="_Toc526336738"/>
      <w:bookmarkStart w:id="850" w:name="_Toc526336908"/>
      <w:bookmarkStart w:id="851" w:name="_Toc526337078"/>
      <w:bookmarkStart w:id="852" w:name="_Toc526360886"/>
      <w:bookmarkStart w:id="853" w:name="_Toc526362054"/>
      <w:bookmarkStart w:id="854" w:name="_Toc526362141"/>
      <w:bookmarkStart w:id="855" w:name="_Toc526367899"/>
      <w:bookmarkStart w:id="856" w:name="_Toc526408265"/>
      <w:bookmarkStart w:id="857" w:name="_Toc526408426"/>
      <w:bookmarkStart w:id="858" w:name="_Toc526408513"/>
      <w:bookmarkStart w:id="859" w:name="_Toc526408600"/>
      <w:bookmarkStart w:id="860" w:name="_Toc526409039"/>
      <w:bookmarkStart w:id="861" w:name="_Toc526418595"/>
      <w:bookmarkStart w:id="862" w:name="_Toc364540"/>
      <w:bookmarkStart w:id="863" w:name="_Toc526274674"/>
      <w:bookmarkStart w:id="864" w:name="_Toc526279213"/>
      <w:bookmarkStart w:id="865" w:name="_Toc526280541"/>
      <w:bookmarkStart w:id="866" w:name="_Toc526323177"/>
      <w:bookmarkStart w:id="867" w:name="_Toc526323399"/>
      <w:bookmarkStart w:id="868" w:name="_Toc526323453"/>
      <w:bookmarkStart w:id="869" w:name="_Toc526323609"/>
      <w:bookmarkStart w:id="870" w:name="_Toc526323663"/>
      <w:bookmarkStart w:id="871" w:name="_Toc526332193"/>
      <w:bookmarkStart w:id="872" w:name="_Toc526332358"/>
      <w:bookmarkStart w:id="873" w:name="_Toc526332522"/>
      <w:bookmarkStart w:id="874" w:name="_Toc526332686"/>
      <w:bookmarkStart w:id="875" w:name="_Toc526332856"/>
      <w:bookmarkStart w:id="876" w:name="_Toc526333026"/>
      <w:bookmarkStart w:id="877" w:name="_Toc526333190"/>
      <w:bookmarkStart w:id="878" w:name="_Toc526333360"/>
      <w:bookmarkStart w:id="879" w:name="_Toc526333524"/>
      <w:bookmarkStart w:id="880" w:name="_Toc526333689"/>
      <w:bookmarkStart w:id="881" w:name="_Toc526333852"/>
      <w:bookmarkStart w:id="882" w:name="_Toc526334015"/>
      <w:bookmarkStart w:id="883" w:name="_Toc526334178"/>
      <w:bookmarkStart w:id="884" w:name="_Toc526334342"/>
      <w:bookmarkStart w:id="885" w:name="_Toc526334505"/>
      <w:bookmarkStart w:id="886" w:name="_Toc526334669"/>
      <w:bookmarkStart w:id="887" w:name="_Toc526334833"/>
      <w:bookmarkStart w:id="888" w:name="_Toc526334998"/>
      <w:bookmarkStart w:id="889" w:name="_Toc526335162"/>
      <w:bookmarkStart w:id="890" w:name="_Toc526335327"/>
      <w:bookmarkStart w:id="891" w:name="_Toc526335490"/>
      <w:bookmarkStart w:id="892" w:name="_Toc526335653"/>
      <w:bookmarkStart w:id="893" w:name="_Toc526335827"/>
      <w:bookmarkStart w:id="894" w:name="_Toc526335969"/>
      <w:bookmarkStart w:id="895" w:name="_Toc526336113"/>
      <w:bookmarkStart w:id="896" w:name="_Toc526336257"/>
      <w:bookmarkStart w:id="897" w:name="_Toc526336400"/>
      <w:bookmarkStart w:id="898" w:name="_Toc526336569"/>
      <w:bookmarkStart w:id="899" w:name="_Toc526336739"/>
      <w:bookmarkStart w:id="900" w:name="_Toc526336909"/>
      <w:bookmarkStart w:id="901" w:name="_Toc526337079"/>
      <w:bookmarkStart w:id="902" w:name="_Toc526360887"/>
      <w:bookmarkStart w:id="903" w:name="_Toc526362055"/>
      <w:bookmarkStart w:id="904" w:name="_Toc526362142"/>
      <w:bookmarkStart w:id="905" w:name="_Toc526367900"/>
      <w:bookmarkStart w:id="906" w:name="_Toc526408266"/>
      <w:bookmarkStart w:id="907" w:name="_Toc526408427"/>
      <w:bookmarkStart w:id="908" w:name="_Toc526408514"/>
      <w:bookmarkStart w:id="909" w:name="_Toc526408601"/>
      <w:bookmarkStart w:id="910" w:name="_Toc526409040"/>
      <w:bookmarkStart w:id="911" w:name="_Toc526418596"/>
      <w:bookmarkStart w:id="912" w:name="_Toc364541"/>
      <w:bookmarkStart w:id="913" w:name="_Toc526274675"/>
      <w:bookmarkStart w:id="914" w:name="_Toc526279214"/>
      <w:bookmarkStart w:id="915" w:name="_Toc526280542"/>
      <w:bookmarkStart w:id="916" w:name="_Toc526323178"/>
      <w:bookmarkStart w:id="917" w:name="_Toc526323400"/>
      <w:bookmarkStart w:id="918" w:name="_Toc526323454"/>
      <w:bookmarkStart w:id="919" w:name="_Toc526323610"/>
      <w:bookmarkStart w:id="920" w:name="_Toc526323664"/>
      <w:bookmarkStart w:id="921" w:name="_Toc526332194"/>
      <w:bookmarkStart w:id="922" w:name="_Toc526332359"/>
      <w:bookmarkStart w:id="923" w:name="_Toc526332523"/>
      <w:bookmarkStart w:id="924" w:name="_Toc526332687"/>
      <w:bookmarkStart w:id="925" w:name="_Toc526332857"/>
      <w:bookmarkStart w:id="926" w:name="_Toc526333027"/>
      <w:bookmarkStart w:id="927" w:name="_Toc526333191"/>
      <w:bookmarkStart w:id="928" w:name="_Toc526333361"/>
      <w:bookmarkStart w:id="929" w:name="_Toc526333525"/>
      <w:bookmarkStart w:id="930" w:name="_Toc526333690"/>
      <w:bookmarkStart w:id="931" w:name="_Toc526333853"/>
      <w:bookmarkStart w:id="932" w:name="_Toc526334016"/>
      <w:bookmarkStart w:id="933" w:name="_Toc526334179"/>
      <w:bookmarkStart w:id="934" w:name="_Toc526334343"/>
      <w:bookmarkStart w:id="935" w:name="_Toc526334506"/>
      <w:bookmarkStart w:id="936" w:name="_Toc526334670"/>
      <w:bookmarkStart w:id="937" w:name="_Toc526334834"/>
      <w:bookmarkStart w:id="938" w:name="_Toc526334999"/>
      <w:bookmarkStart w:id="939" w:name="_Toc526335163"/>
      <w:bookmarkStart w:id="940" w:name="_Toc526335328"/>
      <w:bookmarkStart w:id="941" w:name="_Toc526335491"/>
      <w:bookmarkStart w:id="942" w:name="_Toc526335654"/>
      <w:bookmarkStart w:id="943" w:name="_Toc526335828"/>
      <w:bookmarkStart w:id="944" w:name="_Toc526335970"/>
      <w:bookmarkStart w:id="945" w:name="_Toc526336114"/>
      <w:bookmarkStart w:id="946" w:name="_Toc526336258"/>
      <w:bookmarkStart w:id="947" w:name="_Toc526336401"/>
      <w:bookmarkStart w:id="948" w:name="_Toc526336570"/>
      <w:bookmarkStart w:id="949" w:name="_Toc526336740"/>
      <w:bookmarkStart w:id="950" w:name="_Toc526336910"/>
      <w:bookmarkStart w:id="951" w:name="_Toc526337080"/>
      <w:bookmarkStart w:id="952" w:name="_Toc526360888"/>
      <w:bookmarkStart w:id="953" w:name="_Toc526362056"/>
      <w:bookmarkStart w:id="954" w:name="_Toc526362143"/>
      <w:bookmarkStart w:id="955" w:name="_Toc526367901"/>
      <w:bookmarkStart w:id="956" w:name="_Toc526408267"/>
      <w:bookmarkStart w:id="957" w:name="_Toc526408428"/>
      <w:bookmarkStart w:id="958" w:name="_Toc526408515"/>
      <w:bookmarkStart w:id="959" w:name="_Toc526408602"/>
      <w:bookmarkStart w:id="960" w:name="_Toc526409041"/>
      <w:bookmarkStart w:id="961" w:name="_Toc526418597"/>
      <w:bookmarkStart w:id="962" w:name="_Toc364542"/>
      <w:bookmarkStart w:id="963" w:name="_Toc526409042"/>
      <w:bookmarkStart w:id="964" w:name="_Toc526418598"/>
      <w:bookmarkStart w:id="965" w:name="_Toc364543"/>
      <w:bookmarkStart w:id="966" w:name="_Toc526409043"/>
      <w:bookmarkStart w:id="967" w:name="_Toc526418599"/>
      <w:bookmarkStart w:id="968" w:name="_Toc364544"/>
      <w:bookmarkStart w:id="969" w:name="_Toc526409044"/>
      <w:bookmarkStart w:id="970" w:name="_Toc526418600"/>
      <w:bookmarkStart w:id="971" w:name="_Toc364545"/>
      <w:bookmarkStart w:id="972" w:name="_Toc526409045"/>
      <w:bookmarkStart w:id="973" w:name="_Toc526418601"/>
      <w:bookmarkStart w:id="974" w:name="_Toc364546"/>
      <w:bookmarkStart w:id="975" w:name="_Toc526409046"/>
      <w:bookmarkStart w:id="976" w:name="_Toc526418602"/>
      <w:bookmarkStart w:id="977" w:name="_Toc364547"/>
      <w:bookmarkStart w:id="978" w:name="_Toc526409047"/>
      <w:bookmarkStart w:id="979" w:name="_Toc526418603"/>
      <w:bookmarkStart w:id="980" w:name="_Toc364548"/>
      <w:bookmarkStart w:id="981" w:name="_Toc526409048"/>
      <w:bookmarkStart w:id="982" w:name="_Toc526418604"/>
      <w:bookmarkStart w:id="983" w:name="_Toc364549"/>
      <w:bookmarkStart w:id="984" w:name="_Toc526409049"/>
      <w:bookmarkStart w:id="985" w:name="_Toc526418605"/>
      <w:bookmarkStart w:id="986" w:name="_Toc364550"/>
      <w:bookmarkStart w:id="987" w:name="_Toc526409050"/>
      <w:bookmarkStart w:id="988" w:name="_Toc526418606"/>
      <w:bookmarkStart w:id="989" w:name="_Toc364551"/>
      <w:bookmarkStart w:id="990" w:name="_Toc526409051"/>
      <w:bookmarkStart w:id="991" w:name="_Toc526418607"/>
      <w:bookmarkStart w:id="992" w:name="_Toc364552"/>
      <w:bookmarkStart w:id="993" w:name="_Toc526409052"/>
      <w:bookmarkStart w:id="994" w:name="_Toc526418608"/>
      <w:bookmarkStart w:id="995" w:name="_Toc364553"/>
      <w:bookmarkStart w:id="996" w:name="_Toc526409053"/>
      <w:bookmarkStart w:id="997" w:name="_Toc526418609"/>
      <w:bookmarkStart w:id="998" w:name="_Toc364554"/>
      <w:bookmarkStart w:id="999" w:name="_Toc526409054"/>
      <w:bookmarkStart w:id="1000" w:name="_Toc526418610"/>
      <w:bookmarkStart w:id="1001" w:name="_Toc364555"/>
      <w:bookmarkStart w:id="1002" w:name="_Toc526335974"/>
      <w:bookmarkStart w:id="1003" w:name="_Toc526336118"/>
      <w:bookmarkStart w:id="1004" w:name="_Toc526336262"/>
      <w:bookmarkStart w:id="1005" w:name="_Toc526336405"/>
      <w:bookmarkStart w:id="1006" w:name="_Toc526336574"/>
      <w:bookmarkStart w:id="1007" w:name="_Toc526336744"/>
      <w:bookmarkStart w:id="1008" w:name="_Toc526336914"/>
      <w:bookmarkStart w:id="1009" w:name="_Toc526337084"/>
      <w:bookmarkStart w:id="1010" w:name="_Toc526360892"/>
      <w:bookmarkStart w:id="1011" w:name="_Toc526362060"/>
      <w:bookmarkStart w:id="1012" w:name="_Toc526362147"/>
      <w:bookmarkStart w:id="1013" w:name="_Toc526367905"/>
      <w:bookmarkStart w:id="1014" w:name="_Toc526408271"/>
      <w:bookmarkStart w:id="1015" w:name="_Toc526408432"/>
      <w:bookmarkStart w:id="1016" w:name="_Toc526408519"/>
      <w:bookmarkStart w:id="1017" w:name="_Toc526408606"/>
      <w:bookmarkStart w:id="1018" w:name="_Toc526409055"/>
      <w:bookmarkStart w:id="1019" w:name="_Toc526418611"/>
      <w:bookmarkStart w:id="1020" w:name="_Toc364556"/>
      <w:bookmarkStart w:id="1021" w:name="_Toc526409056"/>
      <w:bookmarkStart w:id="1022" w:name="_Toc526418612"/>
      <w:bookmarkStart w:id="1023" w:name="_Toc364557"/>
      <w:bookmarkStart w:id="1024" w:name="_Toc526409057"/>
      <w:bookmarkStart w:id="1025" w:name="_Toc526418613"/>
      <w:bookmarkStart w:id="1026" w:name="_Toc364558"/>
      <w:bookmarkStart w:id="1027" w:name="_Toc526409058"/>
      <w:bookmarkStart w:id="1028" w:name="_Toc526418614"/>
      <w:bookmarkStart w:id="1029" w:name="_Toc364559"/>
      <w:bookmarkStart w:id="1030" w:name="_Toc526409059"/>
      <w:bookmarkStart w:id="1031" w:name="_Toc526418615"/>
      <w:bookmarkStart w:id="1032" w:name="_Toc364560"/>
      <w:bookmarkStart w:id="1033" w:name="_Toc526409060"/>
      <w:bookmarkStart w:id="1034" w:name="_Toc526418616"/>
      <w:bookmarkStart w:id="1035" w:name="_Toc364561"/>
      <w:bookmarkStart w:id="1036" w:name="_Toc526409061"/>
      <w:bookmarkStart w:id="1037" w:name="_Toc526418617"/>
      <w:bookmarkStart w:id="1038" w:name="_Toc364562"/>
      <w:bookmarkStart w:id="1039" w:name="_Toc526409062"/>
      <w:bookmarkStart w:id="1040" w:name="_Toc526418618"/>
      <w:bookmarkStart w:id="1041" w:name="_Toc364563"/>
      <w:bookmarkStart w:id="1042" w:name="_Toc526332202"/>
      <w:bookmarkStart w:id="1043" w:name="_Toc526332367"/>
      <w:bookmarkStart w:id="1044" w:name="_Toc526332531"/>
      <w:bookmarkStart w:id="1045" w:name="_Toc526332695"/>
      <w:bookmarkStart w:id="1046" w:name="_Toc526332865"/>
      <w:bookmarkStart w:id="1047" w:name="_Toc526333035"/>
      <w:bookmarkStart w:id="1048" w:name="_Toc526333199"/>
      <w:bookmarkStart w:id="1049" w:name="_Toc526333369"/>
      <w:bookmarkStart w:id="1050" w:name="_Toc526333534"/>
      <w:bookmarkStart w:id="1051" w:name="_Toc526333697"/>
      <w:bookmarkStart w:id="1052" w:name="_Toc526333860"/>
      <w:bookmarkStart w:id="1053" w:name="_Toc526334023"/>
      <w:bookmarkStart w:id="1054" w:name="_Toc526334186"/>
      <w:bookmarkStart w:id="1055" w:name="_Toc526334350"/>
      <w:bookmarkStart w:id="1056" w:name="_Toc526334513"/>
      <w:bookmarkStart w:id="1057" w:name="_Toc526334677"/>
      <w:bookmarkStart w:id="1058" w:name="_Toc526334841"/>
      <w:bookmarkStart w:id="1059" w:name="_Toc526335006"/>
      <w:bookmarkStart w:id="1060" w:name="_Toc526335170"/>
      <w:bookmarkStart w:id="1061" w:name="_Toc526335335"/>
      <w:bookmarkStart w:id="1062" w:name="_Toc526335498"/>
      <w:bookmarkStart w:id="1063" w:name="_Toc526335661"/>
      <w:bookmarkStart w:id="1064" w:name="_Toc526335834"/>
      <w:bookmarkStart w:id="1065" w:name="_Toc526335977"/>
      <w:bookmarkStart w:id="1066" w:name="_Toc526336121"/>
      <w:bookmarkStart w:id="1067" w:name="_Toc526336265"/>
      <w:bookmarkStart w:id="1068" w:name="_Toc526336408"/>
      <w:bookmarkStart w:id="1069" w:name="_Toc526336577"/>
      <w:bookmarkStart w:id="1070" w:name="_Toc526336747"/>
      <w:bookmarkStart w:id="1071" w:name="_Toc526336917"/>
      <w:bookmarkStart w:id="1072" w:name="_Toc526408275"/>
      <w:bookmarkStart w:id="1073" w:name="_Toc526409063"/>
      <w:bookmarkStart w:id="1074" w:name="_Toc526418619"/>
      <w:bookmarkStart w:id="1075" w:name="_Toc364564"/>
      <w:bookmarkStart w:id="1076" w:name="_Toc526332203"/>
      <w:bookmarkStart w:id="1077" w:name="_Toc526332368"/>
      <w:bookmarkStart w:id="1078" w:name="_Toc526332532"/>
      <w:bookmarkStart w:id="1079" w:name="_Toc526332696"/>
      <w:bookmarkStart w:id="1080" w:name="_Toc526332866"/>
      <w:bookmarkStart w:id="1081" w:name="_Toc526333036"/>
      <w:bookmarkStart w:id="1082" w:name="_Toc526333200"/>
      <w:bookmarkStart w:id="1083" w:name="_Toc526333370"/>
      <w:bookmarkStart w:id="1084" w:name="_Toc526333535"/>
      <w:bookmarkStart w:id="1085" w:name="_Toc526333698"/>
      <w:bookmarkStart w:id="1086" w:name="_Toc526333861"/>
      <w:bookmarkStart w:id="1087" w:name="_Toc526334024"/>
      <w:bookmarkStart w:id="1088" w:name="_Toc526334187"/>
      <w:bookmarkStart w:id="1089" w:name="_Toc526334351"/>
      <w:bookmarkStart w:id="1090" w:name="_Toc526334514"/>
      <w:bookmarkStart w:id="1091" w:name="_Toc526334678"/>
      <w:bookmarkStart w:id="1092" w:name="_Toc526334842"/>
      <w:bookmarkStart w:id="1093" w:name="_Toc526335007"/>
      <w:bookmarkStart w:id="1094" w:name="_Toc526335171"/>
      <w:bookmarkStart w:id="1095" w:name="_Toc526335336"/>
      <w:bookmarkStart w:id="1096" w:name="_Toc526335499"/>
      <w:bookmarkStart w:id="1097" w:name="_Toc526335662"/>
      <w:bookmarkStart w:id="1098" w:name="_Toc526335835"/>
      <w:bookmarkStart w:id="1099" w:name="_Toc526335978"/>
      <w:bookmarkStart w:id="1100" w:name="_Toc526336122"/>
      <w:bookmarkStart w:id="1101" w:name="_Toc526336266"/>
      <w:bookmarkStart w:id="1102" w:name="_Toc526336409"/>
      <w:bookmarkStart w:id="1103" w:name="_Toc526336578"/>
      <w:bookmarkStart w:id="1104" w:name="_Toc526336748"/>
      <w:bookmarkStart w:id="1105" w:name="_Toc526336918"/>
      <w:bookmarkStart w:id="1106" w:name="_Toc526408276"/>
      <w:bookmarkStart w:id="1107" w:name="_Toc526409064"/>
      <w:bookmarkStart w:id="1108" w:name="_Toc526418620"/>
      <w:bookmarkStart w:id="1109" w:name="_Toc364565"/>
      <w:bookmarkStart w:id="1110" w:name="_Toc526332204"/>
      <w:bookmarkStart w:id="1111" w:name="_Toc526332369"/>
      <w:bookmarkStart w:id="1112" w:name="_Toc526332533"/>
      <w:bookmarkStart w:id="1113" w:name="_Toc526332697"/>
      <w:bookmarkStart w:id="1114" w:name="_Toc526332867"/>
      <w:bookmarkStart w:id="1115" w:name="_Toc526333037"/>
      <w:bookmarkStart w:id="1116" w:name="_Toc526333201"/>
      <w:bookmarkStart w:id="1117" w:name="_Toc526333371"/>
      <w:bookmarkStart w:id="1118" w:name="_Toc526333536"/>
      <w:bookmarkStart w:id="1119" w:name="_Toc526333699"/>
      <w:bookmarkStart w:id="1120" w:name="_Toc526333862"/>
      <w:bookmarkStart w:id="1121" w:name="_Toc526334025"/>
      <w:bookmarkStart w:id="1122" w:name="_Toc526334188"/>
      <w:bookmarkStart w:id="1123" w:name="_Toc526334352"/>
      <w:bookmarkStart w:id="1124" w:name="_Toc526334515"/>
      <w:bookmarkStart w:id="1125" w:name="_Toc526334679"/>
      <w:bookmarkStart w:id="1126" w:name="_Toc526334843"/>
      <w:bookmarkStart w:id="1127" w:name="_Toc526335008"/>
      <w:bookmarkStart w:id="1128" w:name="_Toc526335172"/>
      <w:bookmarkStart w:id="1129" w:name="_Toc526335337"/>
      <w:bookmarkStart w:id="1130" w:name="_Toc526335500"/>
      <w:bookmarkStart w:id="1131" w:name="_Toc526335663"/>
      <w:bookmarkStart w:id="1132" w:name="_Toc526335836"/>
      <w:bookmarkStart w:id="1133" w:name="_Toc526335979"/>
      <w:bookmarkStart w:id="1134" w:name="_Toc526336123"/>
      <w:bookmarkStart w:id="1135" w:name="_Toc526336267"/>
      <w:bookmarkStart w:id="1136" w:name="_Toc526336410"/>
      <w:bookmarkStart w:id="1137" w:name="_Toc526336579"/>
      <w:bookmarkStart w:id="1138" w:name="_Toc526336749"/>
      <w:bookmarkStart w:id="1139" w:name="_Toc526336919"/>
      <w:bookmarkStart w:id="1140" w:name="_Toc526408277"/>
      <w:bookmarkStart w:id="1141" w:name="_Toc526409065"/>
      <w:bookmarkStart w:id="1142" w:name="_Toc526418621"/>
      <w:bookmarkStart w:id="1143" w:name="_Toc364566"/>
      <w:bookmarkStart w:id="1144" w:name="_Toc526409066"/>
      <w:bookmarkStart w:id="1145" w:name="_Toc526418622"/>
      <w:bookmarkStart w:id="1146" w:name="_Toc364567"/>
      <w:bookmarkStart w:id="1147" w:name="_Toc526409067"/>
      <w:bookmarkStart w:id="1148" w:name="_Toc526418623"/>
      <w:bookmarkStart w:id="1149" w:name="_Toc364568"/>
      <w:bookmarkStart w:id="1150" w:name="_Toc526409086"/>
      <w:bookmarkStart w:id="1151" w:name="_Toc526418642"/>
      <w:bookmarkStart w:id="1152" w:name="_Toc364587"/>
      <w:bookmarkStart w:id="1153" w:name="_Toc526332206"/>
      <w:bookmarkStart w:id="1154" w:name="_Toc526332371"/>
      <w:bookmarkStart w:id="1155" w:name="_Toc526332535"/>
      <w:bookmarkStart w:id="1156" w:name="_Toc526332699"/>
      <w:bookmarkStart w:id="1157" w:name="_Toc526332869"/>
      <w:bookmarkStart w:id="1158" w:name="_Toc526333039"/>
      <w:bookmarkStart w:id="1159" w:name="_Toc526333203"/>
      <w:bookmarkStart w:id="1160" w:name="_Toc526333373"/>
      <w:bookmarkStart w:id="1161" w:name="_Toc526333538"/>
      <w:bookmarkStart w:id="1162" w:name="_Toc526333701"/>
      <w:bookmarkStart w:id="1163" w:name="_Toc526333864"/>
      <w:bookmarkStart w:id="1164" w:name="_Toc526334027"/>
      <w:bookmarkStart w:id="1165" w:name="_Toc526334190"/>
      <w:bookmarkStart w:id="1166" w:name="_Toc526334354"/>
      <w:bookmarkStart w:id="1167" w:name="_Toc526334517"/>
      <w:bookmarkStart w:id="1168" w:name="_Toc526334681"/>
      <w:bookmarkStart w:id="1169" w:name="_Toc526334845"/>
      <w:bookmarkStart w:id="1170" w:name="_Toc526335010"/>
      <w:bookmarkStart w:id="1171" w:name="_Toc526335174"/>
      <w:bookmarkStart w:id="1172" w:name="_Toc526335339"/>
      <w:bookmarkStart w:id="1173" w:name="_Toc526335502"/>
      <w:bookmarkStart w:id="1174" w:name="_Toc526335665"/>
      <w:bookmarkStart w:id="1175" w:name="_Toc526408279"/>
      <w:bookmarkStart w:id="1176" w:name="_Toc526409087"/>
      <w:bookmarkStart w:id="1177" w:name="_Toc526418643"/>
      <w:bookmarkStart w:id="1178" w:name="_Toc364588"/>
      <w:bookmarkStart w:id="1179" w:name="_Toc526409088"/>
      <w:bookmarkStart w:id="1180" w:name="_Toc526418644"/>
      <w:bookmarkStart w:id="1181" w:name="_Toc364589"/>
      <w:bookmarkStart w:id="1182" w:name="_Toc526409089"/>
      <w:bookmarkStart w:id="1183" w:name="_Toc526418645"/>
      <w:bookmarkStart w:id="1184" w:name="_Toc364590"/>
      <w:bookmarkStart w:id="1185" w:name="_Toc526409090"/>
      <w:bookmarkStart w:id="1186" w:name="_Toc526418646"/>
      <w:bookmarkStart w:id="1187" w:name="_Toc364591"/>
      <w:bookmarkStart w:id="1188" w:name="_Toc526409091"/>
      <w:bookmarkStart w:id="1189" w:name="_Toc526418647"/>
      <w:bookmarkStart w:id="1190" w:name="_Toc364592"/>
      <w:bookmarkStart w:id="1191" w:name="_Toc526409092"/>
      <w:bookmarkStart w:id="1192" w:name="_Toc526418648"/>
      <w:bookmarkStart w:id="1193" w:name="_Toc364593"/>
      <w:bookmarkStart w:id="1194" w:name="_Toc526409093"/>
      <w:bookmarkStart w:id="1195" w:name="_Toc526418649"/>
      <w:bookmarkStart w:id="1196" w:name="_Toc364594"/>
      <w:bookmarkStart w:id="1197" w:name="_Toc526409094"/>
      <w:bookmarkStart w:id="1198" w:name="_Toc526418650"/>
      <w:bookmarkStart w:id="1199" w:name="_Toc364595"/>
      <w:bookmarkStart w:id="1200" w:name="_Toc526360896"/>
      <w:bookmarkStart w:id="1201" w:name="_Toc526362064"/>
      <w:bookmarkStart w:id="1202" w:name="_Toc526362151"/>
      <w:bookmarkStart w:id="1203" w:name="_Toc526367909"/>
      <w:bookmarkStart w:id="1204" w:name="_Toc526408283"/>
      <w:bookmarkStart w:id="1205" w:name="_Toc526408436"/>
      <w:bookmarkStart w:id="1206" w:name="_Toc526408523"/>
      <w:bookmarkStart w:id="1207" w:name="_Toc526408610"/>
      <w:bookmarkStart w:id="1208" w:name="_Toc526409095"/>
      <w:bookmarkStart w:id="1209" w:name="_Toc526418651"/>
      <w:bookmarkStart w:id="1210" w:name="_Toc364596"/>
      <w:bookmarkStart w:id="1211" w:name="_Toc526409096"/>
      <w:bookmarkStart w:id="1212" w:name="_Toc526418652"/>
      <w:bookmarkStart w:id="1213" w:name="_Toc364597"/>
      <w:bookmarkStart w:id="1214" w:name="_Toc526409097"/>
      <w:bookmarkStart w:id="1215" w:name="_Toc526418653"/>
      <w:bookmarkStart w:id="1216" w:name="_Toc364598"/>
      <w:bookmarkStart w:id="1217" w:name="_Toc526362066"/>
      <w:bookmarkStart w:id="1218" w:name="_Toc526362153"/>
      <w:bookmarkStart w:id="1219" w:name="_Toc526367911"/>
      <w:bookmarkStart w:id="1220" w:name="_Toc526408285"/>
      <w:bookmarkStart w:id="1221" w:name="_Toc526408438"/>
      <w:bookmarkStart w:id="1222" w:name="_Toc526408525"/>
      <w:bookmarkStart w:id="1223" w:name="_Toc526408612"/>
      <w:bookmarkStart w:id="1224" w:name="_Toc526409098"/>
      <w:bookmarkStart w:id="1225" w:name="_Toc526418654"/>
      <w:bookmarkStart w:id="1226" w:name="_Toc364599"/>
      <w:bookmarkStart w:id="1227" w:name="_Toc526334359"/>
      <w:bookmarkStart w:id="1228" w:name="_Toc526334522"/>
      <w:bookmarkStart w:id="1229" w:name="_Toc526334686"/>
      <w:bookmarkStart w:id="1230" w:name="_Toc526409099"/>
      <w:bookmarkStart w:id="1231" w:name="_Toc526418655"/>
      <w:bookmarkStart w:id="1232" w:name="_Toc364600"/>
      <w:bookmarkStart w:id="1233" w:name="_Toc526409100"/>
      <w:bookmarkStart w:id="1234" w:name="_Toc526418656"/>
      <w:bookmarkStart w:id="1235" w:name="_Toc364601"/>
      <w:bookmarkStart w:id="1236" w:name="_Toc526409101"/>
      <w:bookmarkStart w:id="1237" w:name="_Toc526418657"/>
      <w:bookmarkStart w:id="1238" w:name="_Toc364602"/>
      <w:bookmarkStart w:id="1239" w:name="_Toc526409102"/>
      <w:bookmarkStart w:id="1240" w:name="_Toc526418658"/>
      <w:bookmarkStart w:id="1241" w:name="_Toc364603"/>
      <w:bookmarkStart w:id="1242" w:name="_Toc526409103"/>
      <w:bookmarkStart w:id="1243" w:name="_Toc526418659"/>
      <w:bookmarkStart w:id="1244" w:name="_Toc364604"/>
      <w:bookmarkStart w:id="1245" w:name="_Toc526409104"/>
      <w:bookmarkStart w:id="1246" w:name="_Toc526418660"/>
      <w:bookmarkStart w:id="1247" w:name="_Toc364605"/>
      <w:bookmarkStart w:id="1248" w:name="_Toc526362068"/>
      <w:bookmarkStart w:id="1249" w:name="_Toc526362155"/>
      <w:bookmarkStart w:id="1250" w:name="_Toc526367913"/>
      <w:bookmarkStart w:id="1251" w:name="_Toc526408287"/>
      <w:bookmarkStart w:id="1252" w:name="_Toc526408440"/>
      <w:bookmarkStart w:id="1253" w:name="_Toc526408527"/>
      <w:bookmarkStart w:id="1254" w:name="_Toc526408614"/>
      <w:bookmarkStart w:id="1255" w:name="_Toc526409105"/>
      <w:bookmarkStart w:id="1256" w:name="_Toc526418661"/>
      <w:bookmarkStart w:id="1257" w:name="_Toc364606"/>
      <w:bookmarkStart w:id="1258" w:name="_Toc526409106"/>
      <w:bookmarkStart w:id="1259" w:name="_Toc526418662"/>
      <w:bookmarkStart w:id="1260" w:name="_Toc364607"/>
      <w:bookmarkStart w:id="1261" w:name="_Toc526409107"/>
      <w:bookmarkStart w:id="1262" w:name="_Toc526418663"/>
      <w:bookmarkStart w:id="1263" w:name="_Toc364608"/>
      <w:bookmarkStart w:id="1264" w:name="_Toc526409108"/>
      <w:bookmarkStart w:id="1265" w:name="_Toc526418664"/>
      <w:bookmarkStart w:id="1266" w:name="_Toc364609"/>
      <w:bookmarkStart w:id="1267" w:name="_Toc526409109"/>
      <w:bookmarkStart w:id="1268" w:name="_Toc526418665"/>
      <w:bookmarkStart w:id="1269" w:name="_Toc364610"/>
      <w:bookmarkStart w:id="1270" w:name="_Toc526409110"/>
      <w:bookmarkStart w:id="1271" w:name="_Toc526418666"/>
      <w:bookmarkStart w:id="1272" w:name="_Toc364611"/>
      <w:bookmarkStart w:id="1273" w:name="_Toc526409111"/>
      <w:bookmarkStart w:id="1274" w:name="_Toc526418667"/>
      <w:bookmarkStart w:id="1275" w:name="_Toc364612"/>
      <w:bookmarkStart w:id="1276" w:name="_Toc526362070"/>
      <w:bookmarkStart w:id="1277" w:name="_Toc526362157"/>
      <w:bookmarkStart w:id="1278" w:name="_Toc526367915"/>
      <w:bookmarkStart w:id="1279" w:name="_Toc526408289"/>
      <w:bookmarkStart w:id="1280" w:name="_Toc526408442"/>
      <w:bookmarkStart w:id="1281" w:name="_Toc526408529"/>
      <w:bookmarkStart w:id="1282" w:name="_Toc526408616"/>
      <w:bookmarkStart w:id="1283" w:name="_Toc526409112"/>
      <w:bookmarkStart w:id="1284" w:name="_Toc526418668"/>
      <w:bookmarkStart w:id="1285" w:name="_Toc364613"/>
      <w:bookmarkStart w:id="1286" w:name="_Toc25267909"/>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r>
        <w:lastRenderedPageBreak/>
        <w:t xml:space="preserve">ASCOM Remote </w:t>
      </w:r>
      <w:r w:rsidR="00781FEA">
        <w:t xml:space="preserve">Installation and </w:t>
      </w:r>
      <w:r>
        <w:t>Setup</w:t>
      </w:r>
      <w:bookmarkEnd w:id="1286"/>
    </w:p>
    <w:p w14:paraId="14C18ACB" w14:textId="77777777" w:rsidR="00340380" w:rsidRDefault="00340380" w:rsidP="00920190">
      <w:pPr>
        <w:pStyle w:val="Heading2"/>
      </w:pPr>
      <w:bookmarkStart w:id="1287" w:name="_Toc25267910"/>
      <w:r>
        <w:t>Pre-Requisites</w:t>
      </w:r>
      <w:bookmarkEnd w:id="1287"/>
    </w:p>
    <w:p w14:paraId="5FF646EA" w14:textId="65FD4B8D" w:rsidR="00A00290" w:rsidRDefault="00A00290" w:rsidP="00A00290">
      <w:r w:rsidRPr="00A00290">
        <w:t xml:space="preserve">Please note that </w:t>
      </w:r>
      <w:r w:rsidR="00340380">
        <w:t>ASCOM Remote requires .NET Framework 4.</w:t>
      </w:r>
      <w:r w:rsidR="00332817">
        <w:t>6</w:t>
      </w:r>
      <w:r w:rsidR="00340380">
        <w:t>.</w:t>
      </w:r>
      <w:r w:rsidR="00332817">
        <w:t>2</w:t>
      </w:r>
      <w:r w:rsidR="00340380">
        <w:t xml:space="preserve">, which means that </w:t>
      </w:r>
      <w:r w:rsidRPr="00A00290">
        <w:t>the operating system must be Window</w:t>
      </w:r>
      <w:r w:rsidR="00332817">
        <w:t xml:space="preserve">s 7 SP1 </w:t>
      </w:r>
      <w:r w:rsidR="00340380">
        <w:t>or later because .NET 4.</w:t>
      </w:r>
      <w:r w:rsidR="00332817">
        <w:t>6</w:t>
      </w:r>
      <w:r w:rsidR="00340380">
        <w:t>.</w:t>
      </w:r>
      <w:r w:rsidR="00332817">
        <w:t>2</w:t>
      </w:r>
      <w:r w:rsidR="00340380">
        <w:t xml:space="preserve"> is not available on earlier </w:t>
      </w:r>
      <w:r>
        <w:t>operating systems.</w:t>
      </w:r>
    </w:p>
    <w:p w14:paraId="7FC34751" w14:textId="77777777" w:rsidR="00484CD1" w:rsidRDefault="00484CD1" w:rsidP="00920190">
      <w:pPr>
        <w:pStyle w:val="Heading2"/>
      </w:pPr>
      <w:bookmarkStart w:id="1288" w:name="_Toc526409196"/>
      <w:bookmarkStart w:id="1289" w:name="_Toc526418753"/>
      <w:bookmarkStart w:id="1290" w:name="_Toc364698"/>
      <w:bookmarkStart w:id="1291" w:name="_Toc25267911"/>
      <w:bookmarkEnd w:id="1288"/>
      <w:bookmarkEnd w:id="1289"/>
      <w:bookmarkEnd w:id="1290"/>
      <w:r>
        <w:t>Installation</w:t>
      </w:r>
      <w:bookmarkEnd w:id="1291"/>
    </w:p>
    <w:p w14:paraId="0193D921" w14:textId="0F6335E3" w:rsidR="00781FEA" w:rsidRDefault="00BC23CF" w:rsidP="00781FEA">
      <w:r>
        <w:t>T</w:t>
      </w:r>
      <w:r w:rsidR="00781FEA">
        <w:t xml:space="preserve">he installer </w:t>
      </w:r>
      <w:r w:rsidR="00340380">
        <w:t xml:space="preserve">provides options </w:t>
      </w:r>
      <w:r w:rsidR="00B26B4F">
        <w:t xml:space="preserve">to install </w:t>
      </w:r>
      <w:r w:rsidR="00340380">
        <w:t xml:space="preserve">either </w:t>
      </w:r>
      <w:r w:rsidR="00B26B4F">
        <w:t xml:space="preserve">the </w:t>
      </w:r>
      <w:r w:rsidR="00301300">
        <w:t xml:space="preserve">Remote </w:t>
      </w:r>
      <w:r w:rsidR="00F75F1F">
        <w:t>Clients,</w:t>
      </w:r>
      <w:r w:rsidR="00301300">
        <w:t xml:space="preserve"> the </w:t>
      </w:r>
      <w:r w:rsidR="00DE7B46">
        <w:t xml:space="preserve">Remote </w:t>
      </w:r>
      <w:r w:rsidR="00A00290">
        <w:t>S</w:t>
      </w:r>
      <w:r w:rsidR="00B26B4F">
        <w:t xml:space="preserve">erver </w:t>
      </w:r>
      <w:r w:rsidR="00340380">
        <w:t xml:space="preserve">or </w:t>
      </w:r>
      <w:r w:rsidR="00A00290">
        <w:t xml:space="preserve">both. </w:t>
      </w:r>
      <w:r>
        <w:t>The installer will</w:t>
      </w:r>
      <w:r w:rsidR="00781FEA">
        <w:t>:</w:t>
      </w:r>
    </w:p>
    <w:p w14:paraId="1FFD6D47" w14:textId="77777777" w:rsidR="00781FEA" w:rsidRDefault="00332817" w:rsidP="00781FEA">
      <w:pPr>
        <w:pStyle w:val="ListParagraph"/>
        <w:numPr>
          <w:ilvl w:val="0"/>
          <w:numId w:val="17"/>
        </w:numPr>
      </w:pPr>
      <w:r w:rsidRPr="00332817">
        <w:rPr>
          <w:b/>
        </w:rPr>
        <w:t>Remote Clients</w:t>
      </w:r>
      <w:r>
        <w:t xml:space="preserve">: </w:t>
      </w:r>
      <w:r w:rsidR="00781FEA">
        <w:t xml:space="preserve">Install new </w:t>
      </w:r>
      <w:r>
        <w:t xml:space="preserve">1 client device </w:t>
      </w:r>
      <w:r w:rsidR="00781FEA">
        <w:t xml:space="preserve">driver </w:t>
      </w:r>
      <w:r>
        <w:t xml:space="preserve">for each device type </w:t>
      </w:r>
      <w:r w:rsidR="00BC23CF">
        <w:t xml:space="preserve">e.g. </w:t>
      </w:r>
      <w:r w:rsidR="00781FEA">
        <w:t>ASCOM.</w:t>
      </w:r>
      <w:r>
        <w:t>Remote</w:t>
      </w:r>
      <w:r w:rsidR="00781FEA">
        <w:t xml:space="preserve">1.Telescope, which </w:t>
      </w:r>
      <w:r>
        <w:t xml:space="preserve">will </w:t>
      </w:r>
      <w:r w:rsidR="00781FEA">
        <w:t xml:space="preserve">appear as  ASCOM </w:t>
      </w:r>
      <w:r>
        <w:t>Remote</w:t>
      </w:r>
      <w:r w:rsidR="00781FEA">
        <w:t xml:space="preserve"> Client 1 in Chooser.</w:t>
      </w:r>
      <w:r w:rsidR="00BC23CF">
        <w:t xml:space="preserve"> </w:t>
      </w:r>
    </w:p>
    <w:p w14:paraId="58560FAA" w14:textId="77777777" w:rsidR="00781FEA" w:rsidRDefault="00332817" w:rsidP="00781FEA">
      <w:pPr>
        <w:pStyle w:val="ListParagraph"/>
        <w:numPr>
          <w:ilvl w:val="0"/>
          <w:numId w:val="17"/>
        </w:numPr>
      </w:pPr>
      <w:r w:rsidRPr="00332817">
        <w:rPr>
          <w:b/>
        </w:rPr>
        <w:t>Remote Server:</w:t>
      </w:r>
      <w:r>
        <w:t xml:space="preserve"> </w:t>
      </w:r>
      <w:r w:rsidR="00781FEA">
        <w:t xml:space="preserve">Install the remote driver server in </w:t>
      </w:r>
      <w:r w:rsidR="00496B8F">
        <w:t xml:space="preserve">your </w:t>
      </w:r>
      <w:r w:rsidR="00781FEA">
        <w:t>Start/</w:t>
      </w:r>
      <w:r w:rsidR="00496B8F">
        <w:t xml:space="preserve"> </w:t>
      </w:r>
      <w:r w:rsidR="00781FEA">
        <w:t>ASCOM Remote</w:t>
      </w:r>
      <w:r w:rsidR="00496B8F">
        <w:t xml:space="preserve"> folder</w:t>
      </w:r>
      <w:r w:rsidR="00781FEA">
        <w:t>.</w:t>
      </w:r>
    </w:p>
    <w:p w14:paraId="78A3CE0D" w14:textId="77777777" w:rsidR="002C5BE4" w:rsidRDefault="00332817" w:rsidP="00781FEA">
      <w:pPr>
        <w:pStyle w:val="ListParagraph"/>
        <w:numPr>
          <w:ilvl w:val="0"/>
          <w:numId w:val="17"/>
        </w:numPr>
      </w:pPr>
      <w:r>
        <w:t>Configure f</w:t>
      </w:r>
      <w:r w:rsidR="002C5BE4">
        <w:t>irewall permissions</w:t>
      </w:r>
      <w:r>
        <w:t xml:space="preserve"> for the clients and or server.</w:t>
      </w:r>
    </w:p>
    <w:p w14:paraId="08896572" w14:textId="77777777" w:rsidR="00E258EB" w:rsidRDefault="00E258EB" w:rsidP="00920190">
      <w:pPr>
        <w:pStyle w:val="Heading1"/>
      </w:pPr>
      <w:bookmarkStart w:id="1292" w:name="_Toc25267912"/>
      <w:r>
        <w:lastRenderedPageBreak/>
        <w:t>Configuring the number of remote clients</w:t>
      </w:r>
      <w:bookmarkEnd w:id="1292"/>
    </w:p>
    <w:p w14:paraId="1A0584FB" w14:textId="14330CC8" w:rsidR="00E258EB" w:rsidRDefault="006E1EC8" w:rsidP="00E258EB">
      <w:r>
        <w:t xml:space="preserve">After installation </w:t>
      </w:r>
      <w:r w:rsidR="00E258EB">
        <w:t xml:space="preserve">there will be one remote client </w:t>
      </w:r>
      <w:r>
        <w:t>of</w:t>
      </w:r>
      <w:r w:rsidR="00E258EB">
        <w:t xml:space="preserve"> each device type, but you can configure the number of clients in each device type through the “Remote Client Configuration” utility that will be found in your Start / ASCOM Remote folder. This is to support complex configurations where there may be multiple devices of same type, such as cameras, focusers and filter wheels.</w:t>
      </w:r>
    </w:p>
    <w:p w14:paraId="60CB5E5C" w14:textId="77777777" w:rsidR="00E258EB" w:rsidRDefault="00E258EB" w:rsidP="00E258EB">
      <w:pPr>
        <w:keepNext/>
        <w:jc w:val="center"/>
      </w:pPr>
      <w:r>
        <w:rPr>
          <w:noProof/>
          <w:lang w:val="en-US" w:eastAsia="en-US"/>
        </w:rPr>
        <w:drawing>
          <wp:inline distT="0" distB="0" distL="0" distR="0" wp14:anchorId="2E8D1B10" wp14:editId="76541072">
            <wp:extent cx="3694752" cy="3586348"/>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717129" cy="3608068"/>
                    </a:xfrm>
                    <a:prstGeom prst="rect">
                      <a:avLst/>
                    </a:prstGeom>
                  </pic:spPr>
                </pic:pic>
              </a:graphicData>
            </a:graphic>
          </wp:inline>
        </w:drawing>
      </w:r>
    </w:p>
    <w:p w14:paraId="74EFCCB4" w14:textId="252C8F48" w:rsidR="00E258EB" w:rsidRDefault="00E258EB" w:rsidP="00E258EB">
      <w:pPr>
        <w:pStyle w:val="Caption"/>
        <w:rPr>
          <w:noProof/>
        </w:rPr>
      </w:pPr>
      <w:r>
        <w:t xml:space="preserve">Figure </w:t>
      </w:r>
      <w:r>
        <w:fldChar w:fldCharType="begin"/>
      </w:r>
      <w:r>
        <w:instrText xml:space="preserve"> SEQ Figure \* ARABIC </w:instrText>
      </w:r>
      <w:r>
        <w:fldChar w:fldCharType="separate"/>
      </w:r>
      <w:r w:rsidR="00957C2C">
        <w:rPr>
          <w:noProof/>
        </w:rPr>
        <w:t>1</w:t>
      </w:r>
      <w:r>
        <w:fldChar w:fldCharType="end"/>
      </w:r>
      <w:r>
        <w:rPr>
          <w:noProof/>
        </w:rPr>
        <w:t xml:space="preserve"> - Utility to configure the number of drivers of each device type</w:t>
      </w:r>
    </w:p>
    <w:p w14:paraId="7830F172" w14:textId="7FD180F1" w:rsidR="006E1EC8" w:rsidRDefault="006E1EC8" w:rsidP="006E1EC8">
      <w:r>
        <w:t>These will appear as normal ASCOM drivers named ASCOM Remote Client 1,</w:t>
      </w:r>
      <w:r w:rsidRPr="00496B8F">
        <w:t xml:space="preserve"> </w:t>
      </w:r>
      <w:r>
        <w:t>ASCOM Remote Client 2 etc. and can be selected and configured for each application through Chooser in the normal way.</w:t>
      </w:r>
    </w:p>
    <w:p w14:paraId="234CA9BE" w14:textId="4F18B22B" w:rsidR="006E1EC8" w:rsidRDefault="006E1EC8" w:rsidP="006E1EC8">
      <w:r>
        <w:t>The remote clients are all hubs in their own right and can support connections from multiple clients.</w:t>
      </w:r>
    </w:p>
    <w:p w14:paraId="350159DC" w14:textId="77777777" w:rsidR="001F606D" w:rsidRDefault="00912308" w:rsidP="00920190">
      <w:pPr>
        <w:pStyle w:val="Heading1"/>
      </w:pPr>
      <w:bookmarkStart w:id="1293" w:name="_Toc526336501"/>
      <w:bookmarkStart w:id="1294" w:name="_Toc526336670"/>
      <w:bookmarkStart w:id="1295" w:name="_Toc526336840"/>
      <w:bookmarkStart w:id="1296" w:name="_Toc526337010"/>
      <w:bookmarkStart w:id="1297" w:name="_Toc526337176"/>
      <w:bookmarkStart w:id="1298" w:name="_Toc526360968"/>
      <w:bookmarkStart w:id="1299" w:name="_Toc526362074"/>
      <w:bookmarkStart w:id="1300" w:name="_Toc526362161"/>
      <w:bookmarkStart w:id="1301" w:name="_Toc526367919"/>
      <w:bookmarkStart w:id="1302" w:name="_Toc526408293"/>
      <w:bookmarkStart w:id="1303" w:name="_Toc526408446"/>
      <w:bookmarkStart w:id="1304" w:name="_Toc526408533"/>
      <w:bookmarkStart w:id="1305" w:name="_Toc526408620"/>
      <w:bookmarkStart w:id="1306" w:name="_Toc526409198"/>
      <w:bookmarkStart w:id="1307" w:name="_Toc526418755"/>
      <w:bookmarkStart w:id="1308" w:name="_Toc364701"/>
      <w:bookmarkStart w:id="1309" w:name="_Toc526336502"/>
      <w:bookmarkStart w:id="1310" w:name="_Toc526336671"/>
      <w:bookmarkStart w:id="1311" w:name="_Toc526336841"/>
      <w:bookmarkStart w:id="1312" w:name="_Toc526337011"/>
      <w:bookmarkStart w:id="1313" w:name="_Toc526337177"/>
      <w:bookmarkStart w:id="1314" w:name="_Toc526360969"/>
      <w:bookmarkStart w:id="1315" w:name="_Toc526362075"/>
      <w:bookmarkStart w:id="1316" w:name="_Toc526362162"/>
      <w:bookmarkStart w:id="1317" w:name="_Toc526367920"/>
      <w:bookmarkStart w:id="1318" w:name="_Toc526408294"/>
      <w:bookmarkStart w:id="1319" w:name="_Toc526408447"/>
      <w:bookmarkStart w:id="1320" w:name="_Toc526408534"/>
      <w:bookmarkStart w:id="1321" w:name="_Toc526408621"/>
      <w:bookmarkStart w:id="1322" w:name="_Toc526409199"/>
      <w:bookmarkStart w:id="1323" w:name="_Toc526418756"/>
      <w:bookmarkStart w:id="1324" w:name="_Toc364702"/>
      <w:bookmarkStart w:id="1325" w:name="_Toc526336503"/>
      <w:bookmarkStart w:id="1326" w:name="_Toc526336672"/>
      <w:bookmarkStart w:id="1327" w:name="_Toc526336842"/>
      <w:bookmarkStart w:id="1328" w:name="_Toc526337012"/>
      <w:bookmarkStart w:id="1329" w:name="_Toc526337178"/>
      <w:bookmarkStart w:id="1330" w:name="_Toc526360970"/>
      <w:bookmarkStart w:id="1331" w:name="_Toc526362076"/>
      <w:bookmarkStart w:id="1332" w:name="_Toc526362163"/>
      <w:bookmarkStart w:id="1333" w:name="_Toc526367921"/>
      <w:bookmarkStart w:id="1334" w:name="_Toc526408295"/>
      <w:bookmarkStart w:id="1335" w:name="_Toc526408448"/>
      <w:bookmarkStart w:id="1336" w:name="_Toc526408535"/>
      <w:bookmarkStart w:id="1337" w:name="_Toc526408622"/>
      <w:bookmarkStart w:id="1338" w:name="_Toc526409200"/>
      <w:bookmarkStart w:id="1339" w:name="_Toc526418757"/>
      <w:bookmarkStart w:id="1340" w:name="_Toc364703"/>
      <w:bookmarkStart w:id="1341" w:name="_Toc526336504"/>
      <w:bookmarkStart w:id="1342" w:name="_Toc526336673"/>
      <w:bookmarkStart w:id="1343" w:name="_Toc526336843"/>
      <w:bookmarkStart w:id="1344" w:name="_Toc526337013"/>
      <w:bookmarkStart w:id="1345" w:name="_Toc526337179"/>
      <w:bookmarkStart w:id="1346" w:name="_Toc526360971"/>
      <w:bookmarkStart w:id="1347" w:name="_Toc526362077"/>
      <w:bookmarkStart w:id="1348" w:name="_Toc526362164"/>
      <w:bookmarkStart w:id="1349" w:name="_Toc526367922"/>
      <w:bookmarkStart w:id="1350" w:name="_Toc526408296"/>
      <w:bookmarkStart w:id="1351" w:name="_Toc526408449"/>
      <w:bookmarkStart w:id="1352" w:name="_Toc526408536"/>
      <w:bookmarkStart w:id="1353" w:name="_Toc526408623"/>
      <w:bookmarkStart w:id="1354" w:name="_Toc526409201"/>
      <w:bookmarkStart w:id="1355" w:name="_Toc526418758"/>
      <w:bookmarkStart w:id="1356" w:name="_Toc364704"/>
      <w:bookmarkStart w:id="1357" w:name="_Toc526336505"/>
      <w:bookmarkStart w:id="1358" w:name="_Toc526336674"/>
      <w:bookmarkStart w:id="1359" w:name="_Toc526336844"/>
      <w:bookmarkStart w:id="1360" w:name="_Toc526337014"/>
      <w:bookmarkStart w:id="1361" w:name="_Toc526337180"/>
      <w:bookmarkStart w:id="1362" w:name="_Toc526360972"/>
      <w:bookmarkStart w:id="1363" w:name="_Toc526362078"/>
      <w:bookmarkStart w:id="1364" w:name="_Toc526362165"/>
      <w:bookmarkStart w:id="1365" w:name="_Toc526367923"/>
      <w:bookmarkStart w:id="1366" w:name="_Toc526408297"/>
      <w:bookmarkStart w:id="1367" w:name="_Toc526408450"/>
      <w:bookmarkStart w:id="1368" w:name="_Toc526408537"/>
      <w:bookmarkStart w:id="1369" w:name="_Toc526408624"/>
      <w:bookmarkStart w:id="1370" w:name="_Toc526409202"/>
      <w:bookmarkStart w:id="1371" w:name="_Toc526418759"/>
      <w:bookmarkStart w:id="1372" w:name="_Toc364705"/>
      <w:bookmarkStart w:id="1373" w:name="_Toc526336506"/>
      <w:bookmarkStart w:id="1374" w:name="_Toc526336675"/>
      <w:bookmarkStart w:id="1375" w:name="_Toc526336845"/>
      <w:bookmarkStart w:id="1376" w:name="_Toc526337015"/>
      <w:bookmarkStart w:id="1377" w:name="_Toc526337181"/>
      <w:bookmarkStart w:id="1378" w:name="_Toc526360973"/>
      <w:bookmarkStart w:id="1379" w:name="_Toc526362079"/>
      <w:bookmarkStart w:id="1380" w:name="_Toc526362166"/>
      <w:bookmarkStart w:id="1381" w:name="_Toc526367924"/>
      <w:bookmarkStart w:id="1382" w:name="_Toc526408298"/>
      <w:bookmarkStart w:id="1383" w:name="_Toc526408451"/>
      <w:bookmarkStart w:id="1384" w:name="_Toc526408538"/>
      <w:bookmarkStart w:id="1385" w:name="_Toc526408625"/>
      <w:bookmarkStart w:id="1386" w:name="_Toc526409203"/>
      <w:bookmarkStart w:id="1387" w:name="_Toc526418760"/>
      <w:bookmarkStart w:id="1388" w:name="_Toc364706"/>
      <w:bookmarkStart w:id="1389" w:name="_Toc526336507"/>
      <w:bookmarkStart w:id="1390" w:name="_Toc526336676"/>
      <w:bookmarkStart w:id="1391" w:name="_Toc526336846"/>
      <w:bookmarkStart w:id="1392" w:name="_Toc526337016"/>
      <w:bookmarkStart w:id="1393" w:name="_Toc526337182"/>
      <w:bookmarkStart w:id="1394" w:name="_Toc526360974"/>
      <w:bookmarkStart w:id="1395" w:name="_Toc526362080"/>
      <w:bookmarkStart w:id="1396" w:name="_Toc526362167"/>
      <w:bookmarkStart w:id="1397" w:name="_Toc526367925"/>
      <w:bookmarkStart w:id="1398" w:name="_Toc526408299"/>
      <w:bookmarkStart w:id="1399" w:name="_Toc526408452"/>
      <w:bookmarkStart w:id="1400" w:name="_Toc526408539"/>
      <w:bookmarkStart w:id="1401" w:name="_Toc526408626"/>
      <w:bookmarkStart w:id="1402" w:name="_Toc526409204"/>
      <w:bookmarkStart w:id="1403" w:name="_Toc526418761"/>
      <w:bookmarkStart w:id="1404" w:name="_Toc364707"/>
      <w:bookmarkStart w:id="1405" w:name="_Toc526336508"/>
      <w:bookmarkStart w:id="1406" w:name="_Toc526336677"/>
      <w:bookmarkStart w:id="1407" w:name="_Toc526336847"/>
      <w:bookmarkStart w:id="1408" w:name="_Toc526337017"/>
      <w:bookmarkStart w:id="1409" w:name="_Toc526337183"/>
      <w:bookmarkStart w:id="1410" w:name="_Toc526360975"/>
      <w:bookmarkStart w:id="1411" w:name="_Toc526362081"/>
      <w:bookmarkStart w:id="1412" w:name="_Toc526362168"/>
      <w:bookmarkStart w:id="1413" w:name="_Toc526367926"/>
      <w:bookmarkStart w:id="1414" w:name="_Toc526408300"/>
      <w:bookmarkStart w:id="1415" w:name="_Toc526408453"/>
      <w:bookmarkStart w:id="1416" w:name="_Toc526408540"/>
      <w:bookmarkStart w:id="1417" w:name="_Toc526408627"/>
      <w:bookmarkStart w:id="1418" w:name="_Toc526409205"/>
      <w:bookmarkStart w:id="1419" w:name="_Toc526418762"/>
      <w:bookmarkStart w:id="1420" w:name="_Toc364708"/>
      <w:bookmarkStart w:id="1421" w:name="_Toc526336509"/>
      <w:bookmarkStart w:id="1422" w:name="_Toc526336678"/>
      <w:bookmarkStart w:id="1423" w:name="_Toc526336848"/>
      <w:bookmarkStart w:id="1424" w:name="_Toc526337018"/>
      <w:bookmarkStart w:id="1425" w:name="_Toc526337184"/>
      <w:bookmarkStart w:id="1426" w:name="_Toc526360976"/>
      <w:bookmarkStart w:id="1427" w:name="_Toc526362082"/>
      <w:bookmarkStart w:id="1428" w:name="_Toc526362169"/>
      <w:bookmarkStart w:id="1429" w:name="_Toc526367927"/>
      <w:bookmarkStart w:id="1430" w:name="_Toc526408301"/>
      <w:bookmarkStart w:id="1431" w:name="_Toc526408454"/>
      <w:bookmarkStart w:id="1432" w:name="_Toc526408541"/>
      <w:bookmarkStart w:id="1433" w:name="_Toc526408628"/>
      <w:bookmarkStart w:id="1434" w:name="_Toc526409206"/>
      <w:bookmarkStart w:id="1435" w:name="_Toc526418763"/>
      <w:bookmarkStart w:id="1436" w:name="_Toc364709"/>
      <w:bookmarkStart w:id="1437" w:name="_Toc526336510"/>
      <w:bookmarkStart w:id="1438" w:name="_Toc526336679"/>
      <w:bookmarkStart w:id="1439" w:name="_Toc526336849"/>
      <w:bookmarkStart w:id="1440" w:name="_Toc526337019"/>
      <w:bookmarkStart w:id="1441" w:name="_Toc526337185"/>
      <w:bookmarkStart w:id="1442" w:name="_Toc526360977"/>
      <w:bookmarkStart w:id="1443" w:name="_Toc526362083"/>
      <w:bookmarkStart w:id="1444" w:name="_Toc526362170"/>
      <w:bookmarkStart w:id="1445" w:name="_Toc526367928"/>
      <w:bookmarkStart w:id="1446" w:name="_Toc526408302"/>
      <w:bookmarkStart w:id="1447" w:name="_Toc526408455"/>
      <w:bookmarkStart w:id="1448" w:name="_Toc526408542"/>
      <w:bookmarkStart w:id="1449" w:name="_Toc526408629"/>
      <w:bookmarkStart w:id="1450" w:name="_Toc526409207"/>
      <w:bookmarkStart w:id="1451" w:name="_Toc526418764"/>
      <w:bookmarkStart w:id="1452" w:name="_Toc364710"/>
      <w:bookmarkStart w:id="1453" w:name="_Toc526336511"/>
      <w:bookmarkStart w:id="1454" w:name="_Toc526336680"/>
      <w:bookmarkStart w:id="1455" w:name="_Toc526336850"/>
      <w:bookmarkStart w:id="1456" w:name="_Toc526337020"/>
      <w:bookmarkStart w:id="1457" w:name="_Toc526337186"/>
      <w:bookmarkStart w:id="1458" w:name="_Toc526360978"/>
      <w:bookmarkStart w:id="1459" w:name="_Toc526362084"/>
      <w:bookmarkStart w:id="1460" w:name="_Toc526362171"/>
      <w:bookmarkStart w:id="1461" w:name="_Toc526367929"/>
      <w:bookmarkStart w:id="1462" w:name="_Toc526408303"/>
      <w:bookmarkStart w:id="1463" w:name="_Toc526408456"/>
      <w:bookmarkStart w:id="1464" w:name="_Toc526408543"/>
      <w:bookmarkStart w:id="1465" w:name="_Toc526408630"/>
      <w:bookmarkStart w:id="1466" w:name="_Toc526409208"/>
      <w:bookmarkStart w:id="1467" w:name="_Toc526418765"/>
      <w:bookmarkStart w:id="1468" w:name="_Toc364711"/>
      <w:bookmarkStart w:id="1469" w:name="_Toc526336512"/>
      <w:bookmarkStart w:id="1470" w:name="_Toc526336681"/>
      <w:bookmarkStart w:id="1471" w:name="_Toc526336851"/>
      <w:bookmarkStart w:id="1472" w:name="_Toc526337021"/>
      <w:bookmarkStart w:id="1473" w:name="_Toc526337187"/>
      <w:bookmarkStart w:id="1474" w:name="_Toc526360979"/>
      <w:bookmarkStart w:id="1475" w:name="_Toc526362085"/>
      <w:bookmarkStart w:id="1476" w:name="_Toc526362172"/>
      <w:bookmarkStart w:id="1477" w:name="_Toc526367930"/>
      <w:bookmarkStart w:id="1478" w:name="_Toc526408304"/>
      <w:bookmarkStart w:id="1479" w:name="_Toc526408457"/>
      <w:bookmarkStart w:id="1480" w:name="_Toc526408544"/>
      <w:bookmarkStart w:id="1481" w:name="_Toc526408631"/>
      <w:bookmarkStart w:id="1482" w:name="_Toc526409209"/>
      <w:bookmarkStart w:id="1483" w:name="_Toc526418766"/>
      <w:bookmarkStart w:id="1484" w:name="_Toc364712"/>
      <w:bookmarkStart w:id="1485" w:name="_Toc526336513"/>
      <w:bookmarkStart w:id="1486" w:name="_Toc526336682"/>
      <w:bookmarkStart w:id="1487" w:name="_Toc526336852"/>
      <w:bookmarkStart w:id="1488" w:name="_Toc526337022"/>
      <w:bookmarkStart w:id="1489" w:name="_Toc526337188"/>
      <w:bookmarkStart w:id="1490" w:name="_Toc526360980"/>
      <w:bookmarkStart w:id="1491" w:name="_Toc526362086"/>
      <w:bookmarkStart w:id="1492" w:name="_Toc526362173"/>
      <w:bookmarkStart w:id="1493" w:name="_Toc526367931"/>
      <w:bookmarkStart w:id="1494" w:name="_Toc526408305"/>
      <w:bookmarkStart w:id="1495" w:name="_Toc526408458"/>
      <w:bookmarkStart w:id="1496" w:name="_Toc526408545"/>
      <w:bookmarkStart w:id="1497" w:name="_Toc526408632"/>
      <w:bookmarkStart w:id="1498" w:name="_Toc526409210"/>
      <w:bookmarkStart w:id="1499" w:name="_Toc526418767"/>
      <w:bookmarkStart w:id="1500" w:name="_Toc364713"/>
      <w:bookmarkStart w:id="1501" w:name="_Toc526336514"/>
      <w:bookmarkStart w:id="1502" w:name="_Toc526336683"/>
      <w:bookmarkStart w:id="1503" w:name="_Toc526336853"/>
      <w:bookmarkStart w:id="1504" w:name="_Toc526337023"/>
      <w:bookmarkStart w:id="1505" w:name="_Toc526337189"/>
      <w:bookmarkStart w:id="1506" w:name="_Toc526360981"/>
      <w:bookmarkStart w:id="1507" w:name="_Toc526362087"/>
      <w:bookmarkStart w:id="1508" w:name="_Toc526362174"/>
      <w:bookmarkStart w:id="1509" w:name="_Toc526367932"/>
      <w:bookmarkStart w:id="1510" w:name="_Toc526408306"/>
      <w:bookmarkStart w:id="1511" w:name="_Toc526408459"/>
      <w:bookmarkStart w:id="1512" w:name="_Toc526408546"/>
      <w:bookmarkStart w:id="1513" w:name="_Toc526408633"/>
      <w:bookmarkStart w:id="1514" w:name="_Toc526409211"/>
      <w:bookmarkStart w:id="1515" w:name="_Toc526418768"/>
      <w:bookmarkStart w:id="1516" w:name="_Toc364714"/>
      <w:bookmarkStart w:id="1517" w:name="_Toc526336515"/>
      <w:bookmarkStart w:id="1518" w:name="_Toc526336684"/>
      <w:bookmarkStart w:id="1519" w:name="_Toc526336854"/>
      <w:bookmarkStart w:id="1520" w:name="_Toc526337024"/>
      <w:bookmarkStart w:id="1521" w:name="_Toc526337190"/>
      <w:bookmarkStart w:id="1522" w:name="_Toc526360982"/>
      <w:bookmarkStart w:id="1523" w:name="_Toc526362088"/>
      <w:bookmarkStart w:id="1524" w:name="_Toc526362175"/>
      <w:bookmarkStart w:id="1525" w:name="_Toc526367933"/>
      <w:bookmarkStart w:id="1526" w:name="_Toc526408307"/>
      <w:bookmarkStart w:id="1527" w:name="_Toc526408460"/>
      <w:bookmarkStart w:id="1528" w:name="_Toc526408547"/>
      <w:bookmarkStart w:id="1529" w:name="_Toc526408634"/>
      <w:bookmarkStart w:id="1530" w:name="_Toc526409212"/>
      <w:bookmarkStart w:id="1531" w:name="_Toc526418769"/>
      <w:bookmarkStart w:id="1532" w:name="_Toc364715"/>
      <w:bookmarkStart w:id="1533" w:name="_Toc526336516"/>
      <w:bookmarkStart w:id="1534" w:name="_Toc526336685"/>
      <w:bookmarkStart w:id="1535" w:name="_Toc526336855"/>
      <w:bookmarkStart w:id="1536" w:name="_Toc526337025"/>
      <w:bookmarkStart w:id="1537" w:name="_Toc526337191"/>
      <w:bookmarkStart w:id="1538" w:name="_Toc526360983"/>
      <w:bookmarkStart w:id="1539" w:name="_Toc526362089"/>
      <w:bookmarkStart w:id="1540" w:name="_Toc526362176"/>
      <w:bookmarkStart w:id="1541" w:name="_Toc526367934"/>
      <w:bookmarkStart w:id="1542" w:name="_Toc526408308"/>
      <w:bookmarkStart w:id="1543" w:name="_Toc526408461"/>
      <w:bookmarkStart w:id="1544" w:name="_Toc526408548"/>
      <w:bookmarkStart w:id="1545" w:name="_Toc526408635"/>
      <w:bookmarkStart w:id="1546" w:name="_Toc526409213"/>
      <w:bookmarkStart w:id="1547" w:name="_Toc526418770"/>
      <w:bookmarkStart w:id="1548" w:name="_Toc364716"/>
      <w:bookmarkStart w:id="1549" w:name="_Toc526336517"/>
      <w:bookmarkStart w:id="1550" w:name="_Toc526336686"/>
      <w:bookmarkStart w:id="1551" w:name="_Toc526336856"/>
      <w:bookmarkStart w:id="1552" w:name="_Toc526337026"/>
      <w:bookmarkStart w:id="1553" w:name="_Toc526337192"/>
      <w:bookmarkStart w:id="1554" w:name="_Toc526360984"/>
      <w:bookmarkStart w:id="1555" w:name="_Toc526362090"/>
      <w:bookmarkStart w:id="1556" w:name="_Toc526362177"/>
      <w:bookmarkStart w:id="1557" w:name="_Toc526367935"/>
      <w:bookmarkStart w:id="1558" w:name="_Toc526408309"/>
      <w:bookmarkStart w:id="1559" w:name="_Toc526408462"/>
      <w:bookmarkStart w:id="1560" w:name="_Toc526408549"/>
      <w:bookmarkStart w:id="1561" w:name="_Toc526408636"/>
      <w:bookmarkStart w:id="1562" w:name="_Toc526409214"/>
      <w:bookmarkStart w:id="1563" w:name="_Toc526418771"/>
      <w:bookmarkStart w:id="1564" w:name="_Toc364717"/>
      <w:bookmarkStart w:id="1565" w:name="_Toc526336518"/>
      <w:bookmarkStart w:id="1566" w:name="_Toc526336687"/>
      <w:bookmarkStart w:id="1567" w:name="_Toc526336857"/>
      <w:bookmarkStart w:id="1568" w:name="_Toc526337027"/>
      <w:bookmarkStart w:id="1569" w:name="_Toc526337193"/>
      <w:bookmarkStart w:id="1570" w:name="_Toc526360985"/>
      <w:bookmarkStart w:id="1571" w:name="_Toc526362091"/>
      <w:bookmarkStart w:id="1572" w:name="_Toc526362178"/>
      <w:bookmarkStart w:id="1573" w:name="_Toc526367936"/>
      <w:bookmarkStart w:id="1574" w:name="_Toc526408310"/>
      <w:bookmarkStart w:id="1575" w:name="_Toc526408463"/>
      <w:bookmarkStart w:id="1576" w:name="_Toc526408550"/>
      <w:bookmarkStart w:id="1577" w:name="_Toc526408637"/>
      <w:bookmarkStart w:id="1578" w:name="_Toc526409215"/>
      <w:bookmarkStart w:id="1579" w:name="_Toc526418772"/>
      <w:bookmarkStart w:id="1580" w:name="_Toc364718"/>
      <w:bookmarkStart w:id="1581" w:name="_Toc526336519"/>
      <w:bookmarkStart w:id="1582" w:name="_Toc526336688"/>
      <w:bookmarkStart w:id="1583" w:name="_Toc526336858"/>
      <w:bookmarkStart w:id="1584" w:name="_Toc526337028"/>
      <w:bookmarkStart w:id="1585" w:name="_Toc526337194"/>
      <w:bookmarkStart w:id="1586" w:name="_Toc526360986"/>
      <w:bookmarkStart w:id="1587" w:name="_Toc526362092"/>
      <w:bookmarkStart w:id="1588" w:name="_Toc526362179"/>
      <w:bookmarkStart w:id="1589" w:name="_Toc526367937"/>
      <w:bookmarkStart w:id="1590" w:name="_Toc526408311"/>
      <w:bookmarkStart w:id="1591" w:name="_Toc526408464"/>
      <w:bookmarkStart w:id="1592" w:name="_Toc526408551"/>
      <w:bookmarkStart w:id="1593" w:name="_Toc526408638"/>
      <w:bookmarkStart w:id="1594" w:name="_Toc526409216"/>
      <w:bookmarkStart w:id="1595" w:name="_Toc526418773"/>
      <w:bookmarkStart w:id="1596" w:name="_Toc364719"/>
      <w:bookmarkStart w:id="1597" w:name="_Toc526336520"/>
      <w:bookmarkStart w:id="1598" w:name="_Toc526336689"/>
      <w:bookmarkStart w:id="1599" w:name="_Toc526336859"/>
      <w:bookmarkStart w:id="1600" w:name="_Toc526337029"/>
      <w:bookmarkStart w:id="1601" w:name="_Toc526337195"/>
      <w:bookmarkStart w:id="1602" w:name="_Toc526360987"/>
      <w:bookmarkStart w:id="1603" w:name="_Toc526362093"/>
      <w:bookmarkStart w:id="1604" w:name="_Toc526362180"/>
      <w:bookmarkStart w:id="1605" w:name="_Toc526367938"/>
      <w:bookmarkStart w:id="1606" w:name="_Toc526408312"/>
      <w:bookmarkStart w:id="1607" w:name="_Toc526408465"/>
      <w:bookmarkStart w:id="1608" w:name="_Toc526408552"/>
      <w:bookmarkStart w:id="1609" w:name="_Toc526408639"/>
      <w:bookmarkStart w:id="1610" w:name="_Toc526409217"/>
      <w:bookmarkStart w:id="1611" w:name="_Toc526418774"/>
      <w:bookmarkStart w:id="1612" w:name="_Toc364720"/>
      <w:bookmarkStart w:id="1613" w:name="_Toc526336521"/>
      <w:bookmarkStart w:id="1614" w:name="_Toc526336690"/>
      <w:bookmarkStart w:id="1615" w:name="_Toc526336860"/>
      <w:bookmarkStart w:id="1616" w:name="_Toc526337030"/>
      <w:bookmarkStart w:id="1617" w:name="_Toc526337196"/>
      <w:bookmarkStart w:id="1618" w:name="_Toc526360988"/>
      <w:bookmarkStart w:id="1619" w:name="_Toc526362094"/>
      <w:bookmarkStart w:id="1620" w:name="_Toc526362181"/>
      <w:bookmarkStart w:id="1621" w:name="_Toc526367939"/>
      <w:bookmarkStart w:id="1622" w:name="_Toc526408313"/>
      <w:bookmarkStart w:id="1623" w:name="_Toc526408466"/>
      <w:bookmarkStart w:id="1624" w:name="_Toc526408553"/>
      <w:bookmarkStart w:id="1625" w:name="_Toc526408640"/>
      <w:bookmarkStart w:id="1626" w:name="_Toc526409218"/>
      <w:bookmarkStart w:id="1627" w:name="_Toc526418775"/>
      <w:bookmarkStart w:id="1628" w:name="_Toc364721"/>
      <w:bookmarkStart w:id="1629" w:name="_Toc526336522"/>
      <w:bookmarkStart w:id="1630" w:name="_Toc526336691"/>
      <w:bookmarkStart w:id="1631" w:name="_Toc526336861"/>
      <w:bookmarkStart w:id="1632" w:name="_Toc526337031"/>
      <w:bookmarkStart w:id="1633" w:name="_Toc526337197"/>
      <w:bookmarkStart w:id="1634" w:name="_Toc526360989"/>
      <w:bookmarkStart w:id="1635" w:name="_Toc526362095"/>
      <w:bookmarkStart w:id="1636" w:name="_Toc526362182"/>
      <w:bookmarkStart w:id="1637" w:name="_Toc526367940"/>
      <w:bookmarkStart w:id="1638" w:name="_Toc526408314"/>
      <w:bookmarkStart w:id="1639" w:name="_Toc526408467"/>
      <w:bookmarkStart w:id="1640" w:name="_Toc526408554"/>
      <w:bookmarkStart w:id="1641" w:name="_Toc526408641"/>
      <w:bookmarkStart w:id="1642" w:name="_Toc526409219"/>
      <w:bookmarkStart w:id="1643" w:name="_Toc526418776"/>
      <w:bookmarkStart w:id="1644" w:name="_Toc364722"/>
      <w:bookmarkStart w:id="1645" w:name="_Toc526336523"/>
      <w:bookmarkStart w:id="1646" w:name="_Toc526336692"/>
      <w:bookmarkStart w:id="1647" w:name="_Toc526336862"/>
      <w:bookmarkStart w:id="1648" w:name="_Toc526337032"/>
      <w:bookmarkStart w:id="1649" w:name="_Toc526337198"/>
      <w:bookmarkStart w:id="1650" w:name="_Toc526360990"/>
      <w:bookmarkStart w:id="1651" w:name="_Toc526362096"/>
      <w:bookmarkStart w:id="1652" w:name="_Toc526362183"/>
      <w:bookmarkStart w:id="1653" w:name="_Toc526367941"/>
      <w:bookmarkStart w:id="1654" w:name="_Toc526408315"/>
      <w:bookmarkStart w:id="1655" w:name="_Toc526408468"/>
      <w:bookmarkStart w:id="1656" w:name="_Toc526408555"/>
      <w:bookmarkStart w:id="1657" w:name="_Toc526408642"/>
      <w:bookmarkStart w:id="1658" w:name="_Toc526409220"/>
      <w:bookmarkStart w:id="1659" w:name="_Toc526418777"/>
      <w:bookmarkStart w:id="1660" w:name="_Toc364723"/>
      <w:bookmarkStart w:id="1661" w:name="_Toc526336524"/>
      <w:bookmarkStart w:id="1662" w:name="_Toc526336693"/>
      <w:bookmarkStart w:id="1663" w:name="_Toc526336863"/>
      <w:bookmarkStart w:id="1664" w:name="_Toc526337033"/>
      <w:bookmarkStart w:id="1665" w:name="_Toc526337199"/>
      <w:bookmarkStart w:id="1666" w:name="_Toc526360991"/>
      <w:bookmarkStart w:id="1667" w:name="_Toc526362097"/>
      <w:bookmarkStart w:id="1668" w:name="_Toc526362184"/>
      <w:bookmarkStart w:id="1669" w:name="_Toc526367942"/>
      <w:bookmarkStart w:id="1670" w:name="_Toc526408316"/>
      <w:bookmarkStart w:id="1671" w:name="_Toc526408469"/>
      <w:bookmarkStart w:id="1672" w:name="_Toc526408556"/>
      <w:bookmarkStart w:id="1673" w:name="_Toc526408643"/>
      <w:bookmarkStart w:id="1674" w:name="_Toc526409221"/>
      <w:bookmarkStart w:id="1675" w:name="_Toc526418778"/>
      <w:bookmarkStart w:id="1676" w:name="_Toc364724"/>
      <w:bookmarkStart w:id="1677" w:name="_Toc526336525"/>
      <w:bookmarkStart w:id="1678" w:name="_Toc526336694"/>
      <w:bookmarkStart w:id="1679" w:name="_Toc526336864"/>
      <w:bookmarkStart w:id="1680" w:name="_Toc526337034"/>
      <w:bookmarkStart w:id="1681" w:name="_Toc526337200"/>
      <w:bookmarkStart w:id="1682" w:name="_Toc526360992"/>
      <w:bookmarkStart w:id="1683" w:name="_Toc526362098"/>
      <w:bookmarkStart w:id="1684" w:name="_Toc526362185"/>
      <w:bookmarkStart w:id="1685" w:name="_Toc526367943"/>
      <w:bookmarkStart w:id="1686" w:name="_Toc526408317"/>
      <w:bookmarkStart w:id="1687" w:name="_Toc526408470"/>
      <w:bookmarkStart w:id="1688" w:name="_Toc526408557"/>
      <w:bookmarkStart w:id="1689" w:name="_Toc526408644"/>
      <w:bookmarkStart w:id="1690" w:name="_Toc526409222"/>
      <w:bookmarkStart w:id="1691" w:name="_Toc526418779"/>
      <w:bookmarkStart w:id="1692" w:name="_Toc364725"/>
      <w:bookmarkStart w:id="1693" w:name="_Toc526336526"/>
      <w:bookmarkStart w:id="1694" w:name="_Toc526336695"/>
      <w:bookmarkStart w:id="1695" w:name="_Toc526336865"/>
      <w:bookmarkStart w:id="1696" w:name="_Toc526337035"/>
      <w:bookmarkStart w:id="1697" w:name="_Toc526337201"/>
      <w:bookmarkStart w:id="1698" w:name="_Toc526360993"/>
      <w:bookmarkStart w:id="1699" w:name="_Toc526362099"/>
      <w:bookmarkStart w:id="1700" w:name="_Toc526362186"/>
      <w:bookmarkStart w:id="1701" w:name="_Toc526367944"/>
      <w:bookmarkStart w:id="1702" w:name="_Toc526408318"/>
      <w:bookmarkStart w:id="1703" w:name="_Toc526408471"/>
      <w:bookmarkStart w:id="1704" w:name="_Toc526408558"/>
      <w:bookmarkStart w:id="1705" w:name="_Toc526408645"/>
      <w:bookmarkStart w:id="1706" w:name="_Toc526409223"/>
      <w:bookmarkStart w:id="1707" w:name="_Toc526418780"/>
      <w:bookmarkStart w:id="1708" w:name="_Toc364726"/>
      <w:bookmarkStart w:id="1709" w:name="_Toc526336527"/>
      <w:bookmarkStart w:id="1710" w:name="_Toc526336696"/>
      <w:bookmarkStart w:id="1711" w:name="_Toc526336866"/>
      <w:bookmarkStart w:id="1712" w:name="_Toc526337036"/>
      <w:bookmarkStart w:id="1713" w:name="_Toc526337202"/>
      <w:bookmarkStart w:id="1714" w:name="_Toc526360994"/>
      <w:bookmarkStart w:id="1715" w:name="_Toc526362100"/>
      <w:bookmarkStart w:id="1716" w:name="_Toc526362187"/>
      <w:bookmarkStart w:id="1717" w:name="_Toc526367945"/>
      <w:bookmarkStart w:id="1718" w:name="_Toc526408319"/>
      <w:bookmarkStart w:id="1719" w:name="_Toc526408472"/>
      <w:bookmarkStart w:id="1720" w:name="_Toc526408559"/>
      <w:bookmarkStart w:id="1721" w:name="_Toc526408646"/>
      <w:bookmarkStart w:id="1722" w:name="_Toc526409224"/>
      <w:bookmarkStart w:id="1723" w:name="_Toc526418781"/>
      <w:bookmarkStart w:id="1724" w:name="_Toc364727"/>
      <w:bookmarkStart w:id="1725" w:name="_Toc25267913"/>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r>
        <w:lastRenderedPageBreak/>
        <w:t xml:space="preserve">Configuring </w:t>
      </w:r>
      <w:r w:rsidR="00F00FE3">
        <w:t>Remote</w:t>
      </w:r>
      <w:r w:rsidR="001F606D">
        <w:t xml:space="preserve"> Client</w:t>
      </w:r>
      <w:r w:rsidR="001C3B77">
        <w:t>s</w:t>
      </w:r>
      <w:bookmarkEnd w:id="1725"/>
    </w:p>
    <w:p w14:paraId="0FE10AD1" w14:textId="77F32DB9" w:rsidR="00E21544" w:rsidRDefault="006E1EC8" w:rsidP="001F606D">
      <w:r>
        <w:t xml:space="preserve">The Remote Clients </w:t>
      </w:r>
      <w:r w:rsidR="00496B8F">
        <w:t xml:space="preserve">appear </w:t>
      </w:r>
      <w:r>
        <w:t xml:space="preserve">in Chooser </w:t>
      </w:r>
      <w:r w:rsidR="00496B8F">
        <w:t xml:space="preserve">as </w:t>
      </w:r>
      <w:r w:rsidR="00E21544">
        <w:t>normal</w:t>
      </w:r>
      <w:r w:rsidR="00496B8F">
        <w:t xml:space="preserve"> </w:t>
      </w:r>
      <w:r w:rsidR="001F606D">
        <w:t>ASCOM driver</w:t>
      </w:r>
      <w:r w:rsidR="00FE27CD">
        <w:t>s</w:t>
      </w:r>
      <w:r>
        <w:t>:</w:t>
      </w:r>
    </w:p>
    <w:p w14:paraId="4768A8C0" w14:textId="77777777" w:rsidR="00E21544" w:rsidRDefault="00E21544" w:rsidP="00E21544">
      <w:pPr>
        <w:keepNext/>
        <w:jc w:val="center"/>
      </w:pPr>
      <w:r>
        <w:rPr>
          <w:noProof/>
          <w:lang w:val="en-US" w:eastAsia="en-US"/>
        </w:rPr>
        <w:drawing>
          <wp:inline distT="0" distB="0" distL="0" distR="0" wp14:anchorId="51A4C5ED" wp14:editId="3949F9E0">
            <wp:extent cx="3190875" cy="1981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190875" cy="1981200"/>
                    </a:xfrm>
                    <a:prstGeom prst="rect">
                      <a:avLst/>
                    </a:prstGeom>
                  </pic:spPr>
                </pic:pic>
              </a:graphicData>
            </a:graphic>
          </wp:inline>
        </w:drawing>
      </w:r>
    </w:p>
    <w:p w14:paraId="151EA9C4" w14:textId="5A3993DA" w:rsidR="00E21544" w:rsidRDefault="00E21544" w:rsidP="00E21544">
      <w:pPr>
        <w:pStyle w:val="Caption"/>
        <w:jc w:val="center"/>
      </w:pPr>
      <w:r>
        <w:t xml:space="preserve">Figure </w:t>
      </w:r>
      <w:r w:rsidR="00D150C3">
        <w:fldChar w:fldCharType="begin"/>
      </w:r>
      <w:r>
        <w:instrText xml:space="preserve"> SEQ Figure \* ARABIC </w:instrText>
      </w:r>
      <w:r w:rsidR="00D150C3">
        <w:fldChar w:fldCharType="separate"/>
      </w:r>
      <w:r w:rsidR="00957C2C">
        <w:rPr>
          <w:noProof/>
        </w:rPr>
        <w:t>2</w:t>
      </w:r>
      <w:r w:rsidR="00D150C3">
        <w:fldChar w:fldCharType="end"/>
      </w:r>
      <w:r>
        <w:t xml:space="preserve"> - Telescope Chooser showing a remote client</w:t>
      </w:r>
    </w:p>
    <w:p w14:paraId="11B9F5E3" w14:textId="261AB353" w:rsidR="006E1EC8" w:rsidRDefault="006E1EC8" w:rsidP="00920190">
      <w:r>
        <w:t>and can be configured through Chooser’s Properties button in the usual way.</w:t>
      </w:r>
    </w:p>
    <w:p w14:paraId="61079415" w14:textId="438140ED" w:rsidR="00C37132" w:rsidRDefault="00E3557B" w:rsidP="00C37132">
      <w:pPr>
        <w:keepNext/>
      </w:pPr>
      <w:r w:rsidRPr="00E3557B">
        <w:rPr>
          <w:noProof/>
        </w:rPr>
        <w:drawing>
          <wp:inline distT="0" distB="0" distL="0" distR="0" wp14:anchorId="50A4A98D" wp14:editId="60A3D887">
            <wp:extent cx="5943600" cy="368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9985"/>
                    </a:xfrm>
                    <a:prstGeom prst="rect">
                      <a:avLst/>
                    </a:prstGeom>
                  </pic:spPr>
                </pic:pic>
              </a:graphicData>
            </a:graphic>
          </wp:inline>
        </w:drawing>
      </w:r>
    </w:p>
    <w:p w14:paraId="7AC8DA78" w14:textId="44B46870" w:rsidR="00C37132" w:rsidRPr="00C37132" w:rsidRDefault="00C37132" w:rsidP="00C37132">
      <w:pPr>
        <w:pStyle w:val="Caption"/>
      </w:pPr>
      <w:r>
        <w:t xml:space="preserve">Figure </w:t>
      </w:r>
      <w:r w:rsidR="00D150C3">
        <w:fldChar w:fldCharType="begin"/>
      </w:r>
      <w:r>
        <w:instrText xml:space="preserve"> SEQ Figure \* ARABIC </w:instrText>
      </w:r>
      <w:r w:rsidR="00D150C3">
        <w:fldChar w:fldCharType="separate"/>
      </w:r>
      <w:r w:rsidR="00957C2C">
        <w:rPr>
          <w:noProof/>
        </w:rPr>
        <w:t>3</w:t>
      </w:r>
      <w:r w:rsidR="00D150C3">
        <w:fldChar w:fldCharType="end"/>
      </w:r>
      <w:r>
        <w:rPr>
          <w:noProof/>
        </w:rPr>
        <w:t xml:space="preserve"> - Remote client configuration form</w:t>
      </w:r>
    </w:p>
    <w:p w14:paraId="453DDB10" w14:textId="3082F55B" w:rsidR="00B831A7" w:rsidRDefault="00E44BC4" w:rsidP="00B831A7">
      <w:r>
        <w:t>The service type</w:t>
      </w:r>
      <w:r w:rsidR="00B831A7">
        <w:t xml:space="preserve"> (HTTP/HTTPS)</w:t>
      </w:r>
      <w:r>
        <w:t xml:space="preserve">, IP address </w:t>
      </w:r>
      <w:r w:rsidR="006E1EC8">
        <w:t xml:space="preserve">or host name </w:t>
      </w:r>
      <w:r>
        <w:t xml:space="preserve">and port </w:t>
      </w:r>
      <w:r w:rsidR="00C37132">
        <w:t xml:space="preserve">set on the configuration form must </w:t>
      </w:r>
      <w:r>
        <w:t>match the values used when configuring the Remote Server.</w:t>
      </w:r>
      <w:r w:rsidR="001F606D">
        <w:t xml:space="preserve"> </w:t>
      </w:r>
    </w:p>
    <w:p w14:paraId="20F2A04B" w14:textId="03FCFAD6" w:rsidR="001F606D" w:rsidRDefault="00B831A7" w:rsidP="00E44BC4">
      <w:r>
        <w:t xml:space="preserve">There are </w:t>
      </w:r>
      <w:r w:rsidR="00BB6613">
        <w:t xml:space="preserve">three </w:t>
      </w:r>
      <w:r>
        <w:t xml:space="preserve">communication timeouts, one for </w:t>
      </w:r>
      <w:r w:rsidR="00BB6613">
        <w:t xml:space="preserve">establishing an initial connection with the Remote Server the second for relatively quick </w:t>
      </w:r>
      <w:r w:rsidR="001F606D">
        <w:t xml:space="preserve">response commands such as CanXXX properties and </w:t>
      </w:r>
      <w:r w:rsidR="00BB6613">
        <w:t xml:space="preserve">a third </w:t>
      </w:r>
      <w:r>
        <w:t xml:space="preserve">for </w:t>
      </w:r>
      <w:r w:rsidR="001F606D">
        <w:t xml:space="preserve">slow response commands such as </w:t>
      </w:r>
      <w:proofErr w:type="spellStart"/>
      <w:r>
        <w:t>Telescope.</w:t>
      </w:r>
      <w:r w:rsidR="001F606D">
        <w:t>SlewToCoordinates</w:t>
      </w:r>
      <w:proofErr w:type="spellEnd"/>
      <w:r w:rsidR="001F606D">
        <w:t>.</w:t>
      </w:r>
      <w:r>
        <w:t xml:space="preserve"> The standard response timeout </w:t>
      </w:r>
      <w:r>
        <w:lastRenderedPageBreak/>
        <w:t xml:space="preserve">default should suit most </w:t>
      </w:r>
      <w:r w:rsidR="00CC39D1">
        <w:t>requirements,</w:t>
      </w:r>
      <w:r>
        <w:t xml:space="preserve"> but you may need to increase the slow response timeout depending on the longest command completion time expected under normal circumstances for your remote device.</w:t>
      </w:r>
    </w:p>
    <w:p w14:paraId="60109735" w14:textId="4C615015" w:rsidR="00E3557B" w:rsidRDefault="00E3557B" w:rsidP="001A6FF4">
      <w:pPr>
        <w:pStyle w:val="Heading2"/>
      </w:pPr>
      <w:bookmarkStart w:id="1726" w:name="_Toc25267914"/>
      <w:r>
        <w:t>Camera Device Configuration</w:t>
      </w:r>
      <w:bookmarkEnd w:id="1726"/>
    </w:p>
    <w:p w14:paraId="4C4A1AEE" w14:textId="4F208DA3" w:rsidR="00E3557B" w:rsidRDefault="00E3557B" w:rsidP="00E3557B">
      <w:r>
        <w:t xml:space="preserve">Camera devices support two additional configuration options </w:t>
      </w:r>
      <w:r w:rsidR="00CE130C">
        <w:t>that</w:t>
      </w:r>
      <w:r>
        <w:t xml:space="preserve"> </w:t>
      </w:r>
      <w:r w:rsidR="00CE130C">
        <w:t xml:space="preserve">determine aspects of </w:t>
      </w:r>
      <w:r>
        <w:t>image array transfer.</w:t>
      </w:r>
    </w:p>
    <w:p w14:paraId="2A61AFE1" w14:textId="46445A7A" w:rsidR="00E3557B" w:rsidRDefault="001972FF" w:rsidP="00E3557B">
      <w:r w:rsidRPr="001972FF">
        <w:rPr>
          <w:noProof/>
        </w:rPr>
        <w:drawing>
          <wp:inline distT="0" distB="0" distL="0" distR="0" wp14:anchorId="474FC313" wp14:editId="013D330B">
            <wp:extent cx="5943600" cy="3689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89985"/>
                    </a:xfrm>
                    <a:prstGeom prst="rect">
                      <a:avLst/>
                    </a:prstGeom>
                  </pic:spPr>
                </pic:pic>
              </a:graphicData>
            </a:graphic>
          </wp:inline>
        </w:drawing>
      </w:r>
    </w:p>
    <w:p w14:paraId="71C1D73B" w14:textId="3D1D1CC3" w:rsidR="00E3557B" w:rsidRDefault="00E3557B" w:rsidP="001A6FF4">
      <w:pPr>
        <w:pStyle w:val="Heading3"/>
      </w:pPr>
      <w:r>
        <w:t>Image Array Transfer Method</w:t>
      </w:r>
    </w:p>
    <w:p w14:paraId="20E52D4C" w14:textId="05C92CE3" w:rsidR="00E3557B" w:rsidRDefault="00E3557B" w:rsidP="00E3557B">
      <w:pPr>
        <w:pStyle w:val="ListParagraph"/>
        <w:numPr>
          <w:ilvl w:val="0"/>
          <w:numId w:val="31"/>
        </w:numPr>
      </w:pPr>
      <w:r w:rsidRPr="00CE130C">
        <w:rPr>
          <w:b/>
          <w:bCs/>
        </w:rPr>
        <w:t>JSON</w:t>
      </w:r>
      <w:r>
        <w:t xml:space="preserve"> - Uses the original JSON encoding mechanic per the Alpaca specification, which can be slow for large images.</w:t>
      </w:r>
    </w:p>
    <w:p w14:paraId="4B2D804D" w14:textId="099605A0" w:rsidR="00E3557B" w:rsidRDefault="00E3557B" w:rsidP="00E3557B">
      <w:pPr>
        <w:pStyle w:val="ListParagraph"/>
        <w:numPr>
          <w:ilvl w:val="0"/>
          <w:numId w:val="31"/>
        </w:numPr>
      </w:pPr>
      <w:r w:rsidRPr="00CE130C">
        <w:rPr>
          <w:b/>
          <w:bCs/>
        </w:rPr>
        <w:t>Base64HandOff</w:t>
      </w:r>
      <w:r>
        <w:t xml:space="preserve"> - </w:t>
      </w:r>
      <w:r w:rsidR="00B84699">
        <w:t>Requests use of a base64 handoff mechanic, which r</w:t>
      </w:r>
      <w:r w:rsidR="00CE130C">
        <w:t xml:space="preserve">eturns a small JSON response </w:t>
      </w:r>
      <w:r w:rsidR="00B84699">
        <w:t xml:space="preserve">(see section </w:t>
      </w:r>
      <w:r w:rsidR="00B84699">
        <w:fldChar w:fldCharType="begin"/>
      </w:r>
      <w:r w:rsidR="00B84699">
        <w:instrText xml:space="preserve"> REF _Ref25249902 \r \h </w:instrText>
      </w:r>
      <w:r w:rsidR="00B84699">
        <w:fldChar w:fldCharType="separate"/>
      </w:r>
      <w:r w:rsidR="00B84699">
        <w:t>4.6</w:t>
      </w:r>
      <w:r w:rsidR="00B84699">
        <w:fldChar w:fldCharType="end"/>
      </w:r>
      <w:r w:rsidR="00B84699">
        <w:t xml:space="preserve">) </w:t>
      </w:r>
      <w:r w:rsidR="00CE130C">
        <w:t xml:space="preserve">and permits downloading of a base64 encoded version of the image. </w:t>
      </w:r>
      <w:r w:rsidR="00B84699">
        <w:t>I</w:t>
      </w:r>
      <w:r w:rsidR="00CE130C">
        <w:t>n testing transfer times</w:t>
      </w:r>
      <w:r w:rsidR="00B84699">
        <w:t xml:space="preserve"> for 4000 x 3000 images reduced from typically </w:t>
      </w:r>
      <w:r w:rsidR="00CE130C">
        <w:t>12 second</w:t>
      </w:r>
      <w:r w:rsidR="00B84699">
        <w:t>s</w:t>
      </w:r>
      <w:r w:rsidR="00CE130C">
        <w:t xml:space="preserve"> </w:t>
      </w:r>
      <w:r w:rsidR="00B84699">
        <w:t xml:space="preserve">to </w:t>
      </w:r>
      <w:r w:rsidR="00CE130C">
        <w:t xml:space="preserve">less than 2 seconds. </w:t>
      </w:r>
      <w:r w:rsidR="00B84699">
        <w:t>Transfer c</w:t>
      </w:r>
      <w:r w:rsidR="00CE130C">
        <w:t xml:space="preserve">ompression </w:t>
      </w:r>
      <w:r w:rsidR="00B84699">
        <w:t xml:space="preserve">cannot be requested </w:t>
      </w:r>
      <w:r w:rsidR="00CE130C">
        <w:t xml:space="preserve">in this mode because </w:t>
      </w:r>
      <w:r w:rsidR="001A6FF4">
        <w:t>it always degraded overall timings.</w:t>
      </w:r>
    </w:p>
    <w:p w14:paraId="06C47210" w14:textId="4979F0C1" w:rsidR="00CE130C" w:rsidRDefault="00CE130C" w:rsidP="001A6FF4">
      <w:pPr>
        <w:pStyle w:val="Heading3"/>
      </w:pPr>
      <w:r>
        <w:t xml:space="preserve">Image Array </w:t>
      </w:r>
      <w:r w:rsidR="00274D91">
        <w:t>T</w:t>
      </w:r>
      <w:r>
        <w:t>ransfer Compression</w:t>
      </w:r>
    </w:p>
    <w:p w14:paraId="5C8A582C" w14:textId="2906E479" w:rsidR="00CE130C" w:rsidRDefault="00CE130C" w:rsidP="00CE130C">
      <w:pPr>
        <w:pStyle w:val="ListParagraph"/>
        <w:numPr>
          <w:ilvl w:val="0"/>
          <w:numId w:val="32"/>
        </w:numPr>
      </w:pPr>
      <w:r>
        <w:t>None</w:t>
      </w:r>
      <w:r w:rsidR="00B84699">
        <w:t xml:space="preserve"> - No compression will be requested</w:t>
      </w:r>
    </w:p>
    <w:p w14:paraId="27B33883" w14:textId="7751BBBA" w:rsidR="00CE130C" w:rsidRDefault="00CE130C" w:rsidP="00CE130C">
      <w:pPr>
        <w:pStyle w:val="ListParagraph"/>
        <w:numPr>
          <w:ilvl w:val="0"/>
          <w:numId w:val="32"/>
        </w:numPr>
      </w:pPr>
      <w:r>
        <w:t>Deflate</w:t>
      </w:r>
      <w:r w:rsidR="00B84699">
        <w:t xml:space="preserve"> - Deflate compression will be requested</w:t>
      </w:r>
    </w:p>
    <w:p w14:paraId="46C2CDAD" w14:textId="7DF2EAD2" w:rsidR="00CE130C" w:rsidRDefault="00CE130C" w:rsidP="00CE130C">
      <w:pPr>
        <w:pStyle w:val="ListParagraph"/>
        <w:numPr>
          <w:ilvl w:val="0"/>
          <w:numId w:val="32"/>
        </w:numPr>
      </w:pPr>
      <w:proofErr w:type="spellStart"/>
      <w:r>
        <w:t>GZip</w:t>
      </w:r>
      <w:proofErr w:type="spellEnd"/>
      <w:r w:rsidR="00B84699">
        <w:t xml:space="preserve"> - </w:t>
      </w:r>
      <w:proofErr w:type="spellStart"/>
      <w:r w:rsidR="00B84699">
        <w:t>GZip</w:t>
      </w:r>
      <w:proofErr w:type="spellEnd"/>
      <w:r w:rsidR="00B84699">
        <w:t xml:space="preserve"> compression will be requested</w:t>
      </w:r>
    </w:p>
    <w:p w14:paraId="2B37654E" w14:textId="1B388275" w:rsidR="00CE130C" w:rsidRPr="00CE130C" w:rsidRDefault="00CE130C" w:rsidP="00CE130C">
      <w:pPr>
        <w:pStyle w:val="ListParagraph"/>
        <w:numPr>
          <w:ilvl w:val="0"/>
          <w:numId w:val="32"/>
        </w:numPr>
      </w:pPr>
      <w:proofErr w:type="spellStart"/>
      <w:r>
        <w:t>GZipOrDeflate</w:t>
      </w:r>
      <w:proofErr w:type="spellEnd"/>
      <w:r w:rsidR="00B84699">
        <w:t xml:space="preserve"> - Both </w:t>
      </w:r>
      <w:proofErr w:type="spellStart"/>
      <w:r w:rsidR="00B84699">
        <w:t>GZip</w:t>
      </w:r>
      <w:proofErr w:type="spellEnd"/>
      <w:r w:rsidR="00B84699">
        <w:t xml:space="preserve"> and Deflate compression will be requested, the remote device will choose which is used.</w:t>
      </w:r>
    </w:p>
    <w:p w14:paraId="16FC1AC4" w14:textId="20741665" w:rsidR="00C37132" w:rsidRDefault="00C37132" w:rsidP="001A6FF4">
      <w:pPr>
        <w:pStyle w:val="Heading2"/>
      </w:pPr>
      <w:bookmarkStart w:id="1727" w:name="_Toc25267915"/>
      <w:r>
        <w:lastRenderedPageBreak/>
        <w:t>Authentication</w:t>
      </w:r>
      <w:bookmarkEnd w:id="1727"/>
    </w:p>
    <w:p w14:paraId="162CCD8A" w14:textId="0CDD049B" w:rsidR="006E1EC8" w:rsidRDefault="00C37132" w:rsidP="006E1EC8">
      <w:r>
        <w:t xml:space="preserve">The </w:t>
      </w:r>
      <w:r w:rsidR="00FE27CD">
        <w:t xml:space="preserve">username and password </w:t>
      </w:r>
      <w:r>
        <w:t xml:space="preserve">fields allow </w:t>
      </w:r>
      <w:r w:rsidR="00FE27CD">
        <w:t xml:space="preserve">authentication </w:t>
      </w:r>
      <w:r>
        <w:t>credentials for the remote server to be configured. Any values entered are encrypted before being persisted in the Profile. These fields are o</w:t>
      </w:r>
      <w:r w:rsidR="00FE27CD" w:rsidRPr="00FE27CD">
        <w:t xml:space="preserve">nly </w:t>
      </w:r>
      <w:r w:rsidR="00BB6613">
        <w:t xml:space="preserve">useful </w:t>
      </w:r>
      <w:r w:rsidR="00FE27CD" w:rsidRPr="00FE27CD">
        <w:t xml:space="preserve">if Apache or some other web server is used to proxy incoming </w:t>
      </w:r>
      <w:r w:rsidR="00FE27CD">
        <w:t xml:space="preserve">remote device server </w:t>
      </w:r>
      <w:r w:rsidR="00FE27CD" w:rsidRPr="00FE27CD">
        <w:t>connections</w:t>
      </w:r>
      <w:r w:rsidR="001C3B77">
        <w:t xml:space="preserve"> and </w:t>
      </w:r>
      <w:r>
        <w:t xml:space="preserve">it </w:t>
      </w:r>
      <w:r w:rsidR="001C3B77">
        <w:t xml:space="preserve">has been configured to require a password to access the </w:t>
      </w:r>
      <w:r>
        <w:t xml:space="preserve">remote server </w:t>
      </w:r>
      <w:r w:rsidR="001C3B77">
        <w:t>URIs.</w:t>
      </w:r>
      <w:r w:rsidR="006E1EC8" w:rsidRPr="006E1EC8">
        <w:t xml:space="preserve"> </w:t>
      </w:r>
    </w:p>
    <w:p w14:paraId="2B3BA1F3" w14:textId="572DE165" w:rsidR="006E1EC8" w:rsidRPr="00920190" w:rsidRDefault="006E1EC8" w:rsidP="006E1EC8">
      <w:pPr>
        <w:rPr>
          <w:b/>
        </w:rPr>
      </w:pPr>
      <w:r w:rsidRPr="00920190">
        <w:rPr>
          <w:b/>
        </w:rPr>
        <w:t>Notes</w:t>
      </w:r>
    </w:p>
    <w:p w14:paraId="25F4E7FA" w14:textId="31A46450" w:rsidR="006E1EC8" w:rsidRDefault="006E1EC8" w:rsidP="006E1EC8">
      <w:pPr>
        <w:pStyle w:val="ListParagraph"/>
        <w:numPr>
          <w:ilvl w:val="0"/>
          <w:numId w:val="21"/>
        </w:numPr>
      </w:pPr>
      <w:r w:rsidRPr="001F606D">
        <w:t xml:space="preserve">For testing its fine to run the driver and the remote server on the same PC and </w:t>
      </w:r>
      <w:r>
        <w:t xml:space="preserve">to use </w:t>
      </w:r>
      <w:r w:rsidR="00BB6613">
        <w:t>127.0.0.1</w:t>
      </w:r>
      <w:r w:rsidRPr="001F606D">
        <w:t xml:space="preserve"> </w:t>
      </w:r>
      <w:r>
        <w:t xml:space="preserve">as the IP </w:t>
      </w:r>
      <w:r w:rsidRPr="001F606D">
        <w:t xml:space="preserve">address </w:t>
      </w:r>
      <w:r>
        <w:t>for both clients and server</w:t>
      </w:r>
    </w:p>
    <w:p w14:paraId="609B898C" w14:textId="523A8611" w:rsidR="00FE27CD" w:rsidRDefault="006E1EC8" w:rsidP="00920190">
      <w:pPr>
        <w:pStyle w:val="ListParagraph"/>
        <w:numPr>
          <w:ilvl w:val="0"/>
          <w:numId w:val="21"/>
        </w:numPr>
      </w:pPr>
      <w:r>
        <w:t>T</w:t>
      </w:r>
      <w:r w:rsidRPr="00E44BC4">
        <w:t xml:space="preserve">he remote server itself only supports </w:t>
      </w:r>
      <w:r>
        <w:t>HTTP</w:t>
      </w:r>
      <w:r w:rsidRPr="00E44BC4">
        <w:t xml:space="preserve">, see </w:t>
      </w:r>
      <w:r>
        <w:t>S</w:t>
      </w:r>
      <w:r w:rsidRPr="00E44BC4">
        <w:t xml:space="preserve">ection </w:t>
      </w:r>
      <w:r w:rsidRPr="00E44BC4">
        <w:fldChar w:fldCharType="begin"/>
      </w:r>
      <w:r w:rsidRPr="00E44BC4">
        <w:instrText xml:space="preserve"> REF _Ref525215886 \r \h </w:instrText>
      </w:r>
      <w:r w:rsidRPr="00E44BC4">
        <w:fldChar w:fldCharType="separate"/>
      </w:r>
      <w:r w:rsidR="0073694D">
        <w:rPr>
          <w:b/>
          <w:bCs/>
          <w:lang w:val="en-US"/>
        </w:rPr>
        <w:t>Error! Reference source not found.</w:t>
      </w:r>
      <w:r w:rsidRPr="00E44BC4">
        <w:fldChar w:fldCharType="end"/>
      </w:r>
    </w:p>
    <w:p w14:paraId="49F8B07A" w14:textId="2A5FAA59" w:rsidR="00311B10" w:rsidRDefault="00AF3462" w:rsidP="00920190">
      <w:pPr>
        <w:pStyle w:val="Heading1"/>
      </w:pPr>
      <w:bookmarkStart w:id="1728" w:name="_Toc25267916"/>
      <w:r>
        <w:lastRenderedPageBreak/>
        <w:t xml:space="preserve">ASCOM </w:t>
      </w:r>
      <w:r w:rsidR="00311B10">
        <w:t>Remote Server</w:t>
      </w:r>
      <w:bookmarkEnd w:id="1728"/>
    </w:p>
    <w:p w14:paraId="64971262" w14:textId="7C8F4A1A" w:rsidR="00311B10" w:rsidRDefault="00AF3462" w:rsidP="00311B10">
      <w:r>
        <w:t>The Remote S</w:t>
      </w:r>
      <w:r w:rsidR="00311B10">
        <w:t>erver</w:t>
      </w:r>
      <w:r>
        <w:t xml:space="preserve"> application</w:t>
      </w:r>
      <w:r w:rsidR="00311B10">
        <w:t xml:space="preserve"> </w:t>
      </w:r>
      <w:r>
        <w:t xml:space="preserve">start shortcut </w:t>
      </w:r>
      <w:r w:rsidR="00311B10">
        <w:t xml:space="preserve">is located in </w:t>
      </w:r>
      <w:r>
        <w:t xml:space="preserve">the </w:t>
      </w:r>
      <w:r w:rsidR="00311B10">
        <w:t>Start</w:t>
      </w:r>
      <w:r>
        <w:t xml:space="preserve"> Menu </w:t>
      </w:r>
      <w:r w:rsidR="00311B10">
        <w:t>/ ASCOM Remote</w:t>
      </w:r>
      <w:r>
        <w:t xml:space="preserve"> folder.</w:t>
      </w:r>
      <w:r w:rsidR="00311B10">
        <w:t xml:space="preserve"> </w:t>
      </w:r>
    </w:p>
    <w:p w14:paraId="12A9202E" w14:textId="77777777" w:rsidR="00311B10" w:rsidRDefault="0099683B" w:rsidP="00920190">
      <w:pPr>
        <w:keepNext/>
        <w:jc w:val="center"/>
      </w:pPr>
      <w:r w:rsidRPr="0099683B">
        <w:rPr>
          <w:noProof/>
        </w:rPr>
        <w:drawing>
          <wp:inline distT="0" distB="0" distL="0" distR="0" wp14:anchorId="787B4B00" wp14:editId="727F5280">
            <wp:extent cx="5943600" cy="4177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77665"/>
                    </a:xfrm>
                    <a:prstGeom prst="rect">
                      <a:avLst/>
                    </a:prstGeom>
                  </pic:spPr>
                </pic:pic>
              </a:graphicData>
            </a:graphic>
          </wp:inline>
        </w:drawing>
      </w:r>
    </w:p>
    <w:p w14:paraId="7D4451BC" w14:textId="7AF58F92" w:rsidR="00311B10" w:rsidRDefault="00311B10" w:rsidP="00311B10">
      <w:pPr>
        <w:pStyle w:val="Caption"/>
      </w:pPr>
      <w:r>
        <w:t xml:space="preserve">Figure </w:t>
      </w:r>
      <w:r>
        <w:fldChar w:fldCharType="begin"/>
      </w:r>
      <w:r>
        <w:instrText xml:space="preserve"> SEQ Figure \* ARABIC </w:instrText>
      </w:r>
      <w:r>
        <w:fldChar w:fldCharType="separate"/>
      </w:r>
      <w:r w:rsidR="00957C2C">
        <w:rPr>
          <w:noProof/>
        </w:rPr>
        <w:t>4</w:t>
      </w:r>
      <w:r>
        <w:fldChar w:fldCharType="end"/>
      </w:r>
      <w:r>
        <w:t xml:space="preserve"> - Remote server console</w:t>
      </w:r>
    </w:p>
    <w:p w14:paraId="383E5A16" w14:textId="77777777" w:rsidR="0099683B" w:rsidRDefault="0099683B" w:rsidP="0099683B">
      <w:r>
        <w:t>When the Remote Server starts it will list:</w:t>
      </w:r>
    </w:p>
    <w:p w14:paraId="2FD7C45B" w14:textId="5EEB1D20" w:rsidR="0099683B" w:rsidRDefault="0099683B" w:rsidP="0099683B">
      <w:pPr>
        <w:pStyle w:val="ListParagraph"/>
        <w:numPr>
          <w:ilvl w:val="0"/>
          <w:numId w:val="33"/>
        </w:numPr>
      </w:pPr>
      <w:r>
        <w:t>The configured devices</w:t>
      </w:r>
    </w:p>
    <w:p w14:paraId="7CC94191" w14:textId="073B020D" w:rsidR="0099683B" w:rsidRDefault="0099683B" w:rsidP="0099683B">
      <w:pPr>
        <w:pStyle w:val="ListParagraph"/>
        <w:numPr>
          <w:ilvl w:val="0"/>
          <w:numId w:val="33"/>
        </w:numPr>
      </w:pPr>
      <w:r>
        <w:t>The URI on which it is listening for requests</w:t>
      </w:r>
    </w:p>
    <w:p w14:paraId="7DCA65D1" w14:textId="09E1FC3C" w:rsidR="0099683B" w:rsidRDefault="0099683B" w:rsidP="0099683B">
      <w:pPr>
        <w:pStyle w:val="ListParagraph"/>
        <w:numPr>
          <w:ilvl w:val="0"/>
          <w:numId w:val="33"/>
        </w:numPr>
      </w:pPr>
      <w:r>
        <w:t>The Alpaca discovery port on which it is listening</w:t>
      </w:r>
    </w:p>
    <w:p w14:paraId="3D96528D" w14:textId="3DF5015C" w:rsidR="006E2C5E" w:rsidRPr="0099683B" w:rsidRDefault="006E2C5E" w:rsidP="006E2C5E">
      <w:r>
        <w:t xml:space="preserve">Remote server configuration is </w:t>
      </w:r>
      <w:r w:rsidR="00AF3462">
        <w:t>effected</w:t>
      </w:r>
      <w:r>
        <w:t xml:space="preserve"> through the Setup button.</w:t>
      </w:r>
    </w:p>
    <w:p w14:paraId="77AD2254" w14:textId="59BAC167" w:rsidR="0099683B" w:rsidRDefault="006E2C5E" w:rsidP="0099683B">
      <w:pPr>
        <w:pStyle w:val="Heading2"/>
      </w:pPr>
      <w:bookmarkStart w:id="1729" w:name="_Toc25267917"/>
      <w:r>
        <w:lastRenderedPageBreak/>
        <w:t xml:space="preserve">Setup - </w:t>
      </w:r>
      <w:r w:rsidR="0099683B">
        <w:t>Device Configuration</w:t>
      </w:r>
      <w:bookmarkEnd w:id="1729"/>
    </w:p>
    <w:p w14:paraId="41008F02" w14:textId="29E9DB79" w:rsidR="00311B10" w:rsidRDefault="006E2C5E" w:rsidP="00920190">
      <w:pPr>
        <w:keepNext/>
        <w:jc w:val="center"/>
      </w:pPr>
      <w:r w:rsidRPr="006E2C5E">
        <w:rPr>
          <w:noProof/>
        </w:rPr>
        <w:drawing>
          <wp:inline distT="0" distB="0" distL="0" distR="0" wp14:anchorId="0B95718C" wp14:editId="66072FE4">
            <wp:extent cx="5943600" cy="26784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8430"/>
                    </a:xfrm>
                    <a:prstGeom prst="rect">
                      <a:avLst/>
                    </a:prstGeom>
                  </pic:spPr>
                </pic:pic>
              </a:graphicData>
            </a:graphic>
          </wp:inline>
        </w:drawing>
      </w:r>
    </w:p>
    <w:p w14:paraId="4D7B275A" w14:textId="06FBA8DD" w:rsidR="00311B10" w:rsidRDefault="00311B10" w:rsidP="00311B10">
      <w:pPr>
        <w:pStyle w:val="Caption"/>
      </w:pPr>
      <w:r>
        <w:t xml:space="preserve">Figure </w:t>
      </w:r>
      <w:r>
        <w:fldChar w:fldCharType="begin"/>
      </w:r>
      <w:r>
        <w:instrText xml:space="preserve"> SEQ Figure \* ARABIC </w:instrText>
      </w:r>
      <w:r>
        <w:fldChar w:fldCharType="separate"/>
      </w:r>
      <w:r w:rsidR="00957C2C">
        <w:rPr>
          <w:noProof/>
        </w:rPr>
        <w:t>5</w:t>
      </w:r>
      <w:r>
        <w:fldChar w:fldCharType="end"/>
      </w:r>
      <w:r>
        <w:t xml:space="preserve"> - </w:t>
      </w:r>
      <w:r w:rsidR="0099683B">
        <w:t xml:space="preserve">Device </w:t>
      </w:r>
      <w:r>
        <w:t xml:space="preserve">configuration </w:t>
      </w:r>
      <w:r w:rsidR="0099683B">
        <w:t>dialogue</w:t>
      </w:r>
    </w:p>
    <w:p w14:paraId="14D7B1DC" w14:textId="77777777" w:rsidR="0099683B" w:rsidRDefault="0099683B" w:rsidP="0099683B">
      <w:pPr>
        <w:pStyle w:val="Heading3"/>
        <w:numPr>
          <w:ilvl w:val="2"/>
          <w:numId w:val="2"/>
        </w:numPr>
        <w:ind w:left="709"/>
      </w:pPr>
      <w:r>
        <w:t>Device Selection</w:t>
      </w:r>
    </w:p>
    <w:p w14:paraId="31CF07FC" w14:textId="720696BC" w:rsidR="0099683B" w:rsidRDefault="0099683B" w:rsidP="0099683B">
      <w:r>
        <w:t xml:space="preserve">To set up a device to be remotely served, first select the type of device in one of the “Device Type” drop-down boxes, then select its driver from the corresponding “Device” drop-down box. Make sure that all unused “Device Type” </w:t>
      </w:r>
      <w:r w:rsidR="00274D91">
        <w:t>dropdowns</w:t>
      </w:r>
      <w:r>
        <w:t xml:space="preserve"> are set to “None”.</w:t>
      </w:r>
    </w:p>
    <w:p w14:paraId="6E7217D3" w14:textId="77777777" w:rsidR="0099683B" w:rsidRDefault="0099683B" w:rsidP="0099683B">
      <w:r>
        <w:t>“Device Numbers” are automatically assigned as device types are selected and relate to the number of devices of that specific device type that are configured. E.g. the first focuser driver that is configured will be focuser device “0” while the second focuser device will be focuser device “1” etc.</w:t>
      </w:r>
    </w:p>
    <w:p w14:paraId="5E0F87C0" w14:textId="24F17D79" w:rsidR="0099683B" w:rsidRDefault="0099683B" w:rsidP="0099683B">
      <w:r>
        <w:t>T</w:t>
      </w:r>
      <w:r w:rsidRPr="00B53B6E">
        <w:t xml:space="preserve">he configured “Device Number” and “Device Type” uniquely identifies a remote device </w:t>
      </w:r>
      <w:r w:rsidRPr="00077E3D">
        <w:t xml:space="preserve">and </w:t>
      </w:r>
      <w:r w:rsidRPr="00B53B6E">
        <w:rPr>
          <w:b/>
        </w:rPr>
        <w:t>it is these that must be configured in the remote client</w:t>
      </w:r>
      <w:r>
        <w:t xml:space="preserve"> to specify the required remote device.</w:t>
      </w:r>
    </w:p>
    <w:p w14:paraId="5F6754D6" w14:textId="572BF094" w:rsidR="009F20D6" w:rsidRDefault="009F20D6" w:rsidP="009F20D6">
      <w:pPr>
        <w:pStyle w:val="Heading3"/>
      </w:pPr>
      <w:r>
        <w:t>Device Configuration</w:t>
      </w:r>
    </w:p>
    <w:p w14:paraId="4BB940BF" w14:textId="4F3D7278" w:rsidR="009F20D6" w:rsidRDefault="009F20D6" w:rsidP="009F20D6">
      <w:r>
        <w:t>The device’s configuration screen can be accessed through its “Setup” button.</w:t>
      </w:r>
    </w:p>
    <w:p w14:paraId="2A72DC62" w14:textId="5C55FDE8" w:rsidR="009F20D6" w:rsidRDefault="009F20D6" w:rsidP="009F20D6">
      <w:pPr>
        <w:pStyle w:val="Heading3"/>
      </w:pPr>
      <w:r>
        <w:t>Connected State Management</w:t>
      </w:r>
    </w:p>
    <w:p w14:paraId="2C4920EE" w14:textId="68CA13EF" w:rsidR="004260B6" w:rsidRDefault="009F20D6" w:rsidP="004260B6">
      <w:r>
        <w:t>The “Allow Conn</w:t>
      </w:r>
      <w:r w:rsidR="00274D91">
        <w:t>e</w:t>
      </w:r>
      <w:r>
        <w:t xml:space="preserve">cted” check boxes determine </w:t>
      </w:r>
      <w:r w:rsidR="00274D91">
        <w:t xml:space="preserve">whether </w:t>
      </w:r>
      <w:r>
        <w:t xml:space="preserve">“Set Connected True” and “Set Connected False” </w:t>
      </w:r>
      <w:r w:rsidR="00274D91">
        <w:t>requests will be sent to the device</w:t>
      </w:r>
      <w:r w:rsidR="004260B6">
        <w:t>, which enables a device to be maintained in a connected state even if a client disconnects. When the “Connected” check boxes are unset, client drivers will see Telescope.Connected changing state as they expect, but the state of the remote device will not change.</w:t>
      </w:r>
    </w:p>
    <w:p w14:paraId="69FAA29E" w14:textId="04117550" w:rsidR="009F20D6" w:rsidRDefault="004260B6" w:rsidP="009F20D6">
      <w:r>
        <w:t xml:space="preserve">This feature will be of value in </w:t>
      </w:r>
      <w:r w:rsidR="00274D91">
        <w:t xml:space="preserve">multi-client environments </w:t>
      </w:r>
      <w:r>
        <w:t xml:space="preserve">where </w:t>
      </w:r>
      <w:r w:rsidR="00274D91">
        <w:t xml:space="preserve">the observatory operator </w:t>
      </w:r>
      <w:r>
        <w:t xml:space="preserve">can </w:t>
      </w:r>
      <w:r w:rsidR="00274D91">
        <w:t xml:space="preserve">prevent devices being commanded offline by one client </w:t>
      </w:r>
      <w:r>
        <w:t xml:space="preserve">while </w:t>
      </w:r>
      <w:r w:rsidR="00274D91">
        <w:t>still in use by another.</w:t>
      </w:r>
    </w:p>
    <w:p w14:paraId="0EF9D7E7" w14:textId="5304F9D4" w:rsidR="00274D91" w:rsidRDefault="00274D91" w:rsidP="00274D91">
      <w:pPr>
        <w:pStyle w:val="Heading3"/>
      </w:pPr>
      <w:r>
        <w:t>Enable Concurrent Access</w:t>
      </w:r>
    </w:p>
    <w:p w14:paraId="00F123BF" w14:textId="54A92094" w:rsidR="00274D91" w:rsidRPr="00274D91" w:rsidRDefault="00274D91" w:rsidP="00274D91">
      <w:r>
        <w:t>These check boxes control whether the Remote Server will send commands to each device as they are received, even if previous commands have not completed, or whether the Remote Server will queue the commands and send them to the device one at a time, in the order in which they were received.</w:t>
      </w:r>
    </w:p>
    <w:p w14:paraId="4596CD4E" w14:textId="36B8511B" w:rsidR="0099683B" w:rsidRDefault="006E2C5E" w:rsidP="001A6FF4">
      <w:pPr>
        <w:pStyle w:val="Heading2"/>
      </w:pPr>
      <w:bookmarkStart w:id="1730" w:name="_Toc25267918"/>
      <w:r>
        <w:lastRenderedPageBreak/>
        <w:t xml:space="preserve">Setup - </w:t>
      </w:r>
      <w:r w:rsidR="0099683B">
        <w:t>Server Configuration</w:t>
      </w:r>
      <w:bookmarkEnd w:id="1730"/>
    </w:p>
    <w:p w14:paraId="41D20A93" w14:textId="77777777" w:rsidR="0099683B" w:rsidRDefault="0099683B" w:rsidP="0099683B">
      <w:pPr>
        <w:keepNext/>
      </w:pPr>
      <w:r w:rsidRPr="0099683B">
        <w:rPr>
          <w:noProof/>
        </w:rPr>
        <w:drawing>
          <wp:inline distT="0" distB="0" distL="0" distR="0" wp14:anchorId="4A40B1E0" wp14:editId="3A051B38">
            <wp:extent cx="5943600" cy="26784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78430"/>
                    </a:xfrm>
                    <a:prstGeom prst="rect">
                      <a:avLst/>
                    </a:prstGeom>
                  </pic:spPr>
                </pic:pic>
              </a:graphicData>
            </a:graphic>
          </wp:inline>
        </w:drawing>
      </w:r>
    </w:p>
    <w:p w14:paraId="29BF17A7" w14:textId="4E19E749" w:rsidR="0099683B" w:rsidRPr="0099683B" w:rsidRDefault="0099683B" w:rsidP="0099683B">
      <w:pPr>
        <w:pStyle w:val="Caption"/>
      </w:pPr>
      <w:r>
        <w:t xml:space="preserve">Figure </w:t>
      </w:r>
      <w:r>
        <w:fldChar w:fldCharType="begin"/>
      </w:r>
      <w:r>
        <w:instrText xml:space="preserve"> SEQ Figure \* ARABIC </w:instrText>
      </w:r>
      <w:r>
        <w:fldChar w:fldCharType="separate"/>
      </w:r>
      <w:r w:rsidR="00957C2C">
        <w:rPr>
          <w:noProof/>
        </w:rPr>
        <w:t>6</w:t>
      </w:r>
      <w:r>
        <w:fldChar w:fldCharType="end"/>
      </w:r>
      <w:r w:rsidR="009F20D6">
        <w:t xml:space="preserve"> </w:t>
      </w:r>
      <w:r>
        <w:t>- Remote server</w:t>
      </w:r>
      <w:r>
        <w:rPr>
          <w:noProof/>
        </w:rPr>
        <w:t xml:space="preserve"> configuration dialogue</w:t>
      </w:r>
    </w:p>
    <w:p w14:paraId="08A1898E" w14:textId="5B904A5B" w:rsidR="00311B10" w:rsidRDefault="00311B10" w:rsidP="0099683B">
      <w:pPr>
        <w:pStyle w:val="Heading3"/>
      </w:pPr>
      <w:r>
        <w:t>IP Address</w:t>
      </w:r>
      <w:r w:rsidR="004260B6">
        <w:t xml:space="preserve"> and Port</w:t>
      </w:r>
    </w:p>
    <w:p w14:paraId="3826C89B" w14:textId="5179DA72" w:rsidR="00311B10" w:rsidRDefault="00DE5FE8" w:rsidP="00311B10">
      <w:r>
        <w:t xml:space="preserve">The </w:t>
      </w:r>
      <w:r w:rsidR="004260B6">
        <w:t xml:space="preserve">Remote </w:t>
      </w:r>
      <w:r>
        <w:t xml:space="preserve">Server IP Address and </w:t>
      </w:r>
      <w:r w:rsidR="004260B6">
        <w:t xml:space="preserve">Remote </w:t>
      </w:r>
      <w:r>
        <w:t xml:space="preserve">Server Port </w:t>
      </w:r>
      <w:r w:rsidR="00311B10">
        <w:t>dropdown</w:t>
      </w:r>
      <w:r>
        <w:t>s</w:t>
      </w:r>
      <w:r w:rsidR="00311B10">
        <w:t xml:space="preserve"> </w:t>
      </w:r>
      <w:r>
        <w:t xml:space="preserve">enable </w:t>
      </w:r>
      <w:r w:rsidR="00311B10">
        <w:t xml:space="preserve">you to select the IP address and port number on which the server will listen. </w:t>
      </w:r>
      <w:r>
        <w:t xml:space="preserve">The IP address list will </w:t>
      </w:r>
      <w:r w:rsidR="00311B10">
        <w:t>be pre-populated with all the available network addresses on the host PC plus “localhost”.</w:t>
      </w:r>
    </w:p>
    <w:p w14:paraId="33589AF2" w14:textId="7D9FCC0B" w:rsidR="00DE5FE8" w:rsidRDefault="00DE5FE8" w:rsidP="00311B10">
      <w:r>
        <w:t xml:space="preserve">If you have more than </w:t>
      </w:r>
      <w:r w:rsidR="004260B6">
        <w:t>one</w:t>
      </w:r>
      <w:r>
        <w:t xml:space="preserve"> network adapter on the PC you can also use the “+” or “*” addresses in the dropdown list to listen on all configured network ports.</w:t>
      </w:r>
    </w:p>
    <w:p w14:paraId="73DE791E" w14:textId="0B934980" w:rsidR="006E2C5E" w:rsidRDefault="006E2C5E" w:rsidP="0099683B">
      <w:pPr>
        <w:pStyle w:val="Heading3"/>
      </w:pPr>
      <w:r>
        <w:t>Discovery</w:t>
      </w:r>
    </w:p>
    <w:p w14:paraId="2C77578B" w14:textId="7F4588A1" w:rsidR="006E2C5E" w:rsidRPr="006E2C5E" w:rsidRDefault="006E2C5E" w:rsidP="006E2C5E">
      <w:r>
        <w:t xml:space="preserve">The Remote Server supports the Alpaca Discovery Protocol and </w:t>
      </w:r>
      <w:r w:rsidR="00DD0F56">
        <w:t>listens on the network interfaces configured in the “Remote server IP address” field. The response contains the port number on which the Remote Server URI listener is configured to listen together with a unique ID (a GUID) that identifies this Remote Server instance.</w:t>
      </w:r>
    </w:p>
    <w:p w14:paraId="7F656396" w14:textId="3CC53065" w:rsidR="00311B10" w:rsidRDefault="0047371D" w:rsidP="0099683B">
      <w:pPr>
        <w:pStyle w:val="Heading3"/>
      </w:pPr>
      <w:r>
        <w:t xml:space="preserve">Server Location and </w:t>
      </w:r>
      <w:r w:rsidR="00311B10">
        <w:t>Management Interface</w:t>
      </w:r>
    </w:p>
    <w:p w14:paraId="262777E0" w14:textId="0947BE46" w:rsidR="004260B6" w:rsidRDefault="00311B10" w:rsidP="00311B10">
      <w:r>
        <w:t xml:space="preserve">The management interface </w:t>
      </w:r>
      <w:r w:rsidR="0047371D">
        <w:t>c</w:t>
      </w:r>
      <w:r w:rsidR="004260B6">
        <w:t xml:space="preserve">onforms to the Alpaca Management API standard as documented here: </w:t>
      </w:r>
      <w:hyperlink r:id="rId21" w:anchor="/Management%20Interface%20(JSON)" w:history="1">
        <w:r w:rsidR="004260B6">
          <w:rPr>
            <w:rStyle w:val="Hyperlink"/>
          </w:rPr>
          <w:t>Alpaca Management API Specification</w:t>
        </w:r>
      </w:hyperlink>
    </w:p>
    <w:p w14:paraId="0F69E9FD" w14:textId="7A595A2E" w:rsidR="004260B6" w:rsidRDefault="004260B6" w:rsidP="00311B10">
      <w:r>
        <w:t xml:space="preserve">It returns </w:t>
      </w:r>
      <w:r w:rsidR="0047371D">
        <w:t>information on the remote server as a whole</w:t>
      </w:r>
      <w:r w:rsidR="00362121">
        <w:t>,</w:t>
      </w:r>
      <w:r w:rsidR="0047371D">
        <w:t xml:space="preserve"> including the “Server Location” field </w:t>
      </w:r>
      <w:r w:rsidR="00DD0F56">
        <w:t>and</w:t>
      </w:r>
      <w:r w:rsidR="006E2C5E">
        <w:t xml:space="preserve"> a list of the devices configured on the Device Configuration tab. The location field </w:t>
      </w:r>
      <w:r w:rsidR="0047371D">
        <w:t>can contain descriptive text such as a physical location or a PC or VM machine name.</w:t>
      </w:r>
    </w:p>
    <w:p w14:paraId="347C6964" w14:textId="77777777" w:rsidR="00311B10" w:rsidRDefault="00311B10" w:rsidP="00311B10">
      <w:r>
        <w:t>The management interface is enabled or disabled through the “Enable management interface” check box.</w:t>
      </w:r>
    </w:p>
    <w:p w14:paraId="4D206735" w14:textId="50E39424" w:rsidR="0032297A" w:rsidRDefault="0032297A" w:rsidP="0099683B">
      <w:pPr>
        <w:pStyle w:val="Heading3"/>
      </w:pPr>
      <w:r>
        <w:t>Remote Server Startup</w:t>
      </w:r>
    </w:p>
    <w:p w14:paraId="45B717BF" w14:textId="00B6C1B5" w:rsidR="0032297A" w:rsidRPr="0032297A" w:rsidRDefault="0032297A" w:rsidP="0032297A">
      <w:r>
        <w:t>Whether the Remote Server starts with devices unloaded or loaded and with the listening URI enabled or disabled can be controlled from the “Auto connect devices” and “Start with API enabled” checkboxes.</w:t>
      </w:r>
    </w:p>
    <w:p w14:paraId="23E3DE06" w14:textId="6C8533C8" w:rsidR="00311B10" w:rsidRDefault="00311B10" w:rsidP="0099683B">
      <w:pPr>
        <w:pStyle w:val="Heading3"/>
      </w:pPr>
      <w:r>
        <w:lastRenderedPageBreak/>
        <w:t>Drivers in Separate Threads</w:t>
      </w:r>
    </w:p>
    <w:p w14:paraId="77C94499" w14:textId="77777777" w:rsidR="00311B10" w:rsidRDefault="00311B10" w:rsidP="00311B10">
      <w:r>
        <w:t>The “Run Drivers in Separate Threads” checkbox chooses between:</w:t>
      </w:r>
    </w:p>
    <w:p w14:paraId="7F59992A" w14:textId="36CC8D19" w:rsidR="00311B10" w:rsidRDefault="006E2C5E" w:rsidP="00311B10">
      <w:pPr>
        <w:pStyle w:val="ListParagraph"/>
        <w:numPr>
          <w:ilvl w:val="0"/>
          <w:numId w:val="20"/>
        </w:numPr>
      </w:pPr>
      <w:r w:rsidRPr="006E2C5E">
        <w:rPr>
          <w:b/>
          <w:bCs/>
        </w:rPr>
        <w:t>Enabled</w:t>
      </w:r>
      <w:r>
        <w:t xml:space="preserve">: </w:t>
      </w:r>
      <w:r w:rsidR="00311B10">
        <w:t>Run</w:t>
      </w:r>
      <w:r>
        <w:t>s</w:t>
      </w:r>
      <w:r w:rsidR="00311B10">
        <w:t xml:space="preserve"> each driver </w:t>
      </w:r>
      <w:r>
        <w:t xml:space="preserve">in its own </w:t>
      </w:r>
      <w:r w:rsidR="00311B10">
        <w:t xml:space="preserve">thread </w:t>
      </w:r>
      <w:r>
        <w:t xml:space="preserve">with exclusive use of a </w:t>
      </w:r>
      <w:r w:rsidR="00311B10">
        <w:t>Windows event loop. (Default)</w:t>
      </w:r>
    </w:p>
    <w:p w14:paraId="2B55DC91" w14:textId="0B6212B5" w:rsidR="00311B10" w:rsidRDefault="006E2C5E" w:rsidP="00311B10">
      <w:pPr>
        <w:pStyle w:val="ListParagraph"/>
        <w:numPr>
          <w:ilvl w:val="0"/>
          <w:numId w:val="20"/>
        </w:numPr>
      </w:pPr>
      <w:r w:rsidRPr="006E2C5E">
        <w:rPr>
          <w:b/>
          <w:bCs/>
        </w:rPr>
        <w:t>Disabled</w:t>
      </w:r>
      <w:r>
        <w:t xml:space="preserve">: Runs </w:t>
      </w:r>
      <w:r w:rsidR="00311B10">
        <w:t xml:space="preserve">all drivers on the Remote Server’s </w:t>
      </w:r>
      <w:r>
        <w:t xml:space="preserve">UI </w:t>
      </w:r>
      <w:r w:rsidR="00311B10">
        <w:t>thread sharing a common Windows event loop.</w:t>
      </w:r>
    </w:p>
    <w:p w14:paraId="17FB6757" w14:textId="42E9CF35" w:rsidR="00484CD1" w:rsidRDefault="00484CD1" w:rsidP="00920190">
      <w:r>
        <w:t xml:space="preserve">Running drivers in their own threads is the preferred mode of operation because it provides greater isolation of driver issues from other drivers and from the Remote Server itself. There are currently no known downsides to this approach; the </w:t>
      </w:r>
      <w:r w:rsidR="006E2C5E">
        <w:t>“</w:t>
      </w:r>
      <w:r>
        <w:t>run all on the main thread</w:t>
      </w:r>
      <w:r w:rsidR="006E2C5E">
        <w:t>”</w:t>
      </w:r>
      <w:r>
        <w:t xml:space="preserve"> option, however, is provided as a fall back in case of issues arising when using separate threads.</w:t>
      </w:r>
    </w:p>
    <w:p w14:paraId="4724693C" w14:textId="6B9D3AB4" w:rsidR="0099683B" w:rsidRDefault="006E2C5E" w:rsidP="001A6FF4">
      <w:pPr>
        <w:pStyle w:val="Heading2"/>
      </w:pPr>
      <w:bookmarkStart w:id="1731" w:name="_Ref25249902"/>
      <w:bookmarkStart w:id="1732" w:name="_Toc25267919"/>
      <w:r>
        <w:t xml:space="preserve">Setup - </w:t>
      </w:r>
      <w:r w:rsidR="0099683B">
        <w:t>CORS Configuration</w:t>
      </w:r>
      <w:bookmarkEnd w:id="1732"/>
    </w:p>
    <w:p w14:paraId="7DECBCA5" w14:textId="46A2185B" w:rsidR="0099683B" w:rsidRDefault="002222E5" w:rsidP="0099683B">
      <w:pPr>
        <w:keepNext/>
      </w:pPr>
      <w:r w:rsidRPr="002222E5">
        <w:drawing>
          <wp:inline distT="0" distB="0" distL="0" distR="0" wp14:anchorId="538D3666" wp14:editId="3FBA0A1A">
            <wp:extent cx="5943600" cy="2678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78430"/>
                    </a:xfrm>
                    <a:prstGeom prst="rect">
                      <a:avLst/>
                    </a:prstGeom>
                  </pic:spPr>
                </pic:pic>
              </a:graphicData>
            </a:graphic>
          </wp:inline>
        </w:drawing>
      </w:r>
    </w:p>
    <w:p w14:paraId="6729E2E8" w14:textId="582F82B5" w:rsidR="0099683B" w:rsidRDefault="0099683B" w:rsidP="0099683B">
      <w:pPr>
        <w:pStyle w:val="Caption"/>
        <w:rPr>
          <w:noProof/>
        </w:rPr>
      </w:pPr>
      <w:r>
        <w:t xml:space="preserve">Figure </w:t>
      </w:r>
      <w:r>
        <w:fldChar w:fldCharType="begin"/>
      </w:r>
      <w:r>
        <w:instrText xml:space="preserve"> SEQ Figure \* ARABIC </w:instrText>
      </w:r>
      <w:r>
        <w:fldChar w:fldCharType="separate"/>
      </w:r>
      <w:r w:rsidR="00957C2C">
        <w:rPr>
          <w:noProof/>
        </w:rPr>
        <w:t>7</w:t>
      </w:r>
      <w:r>
        <w:fldChar w:fldCharType="end"/>
      </w:r>
      <w:r>
        <w:t xml:space="preserve"> -</w:t>
      </w:r>
      <w:r>
        <w:rPr>
          <w:noProof/>
        </w:rPr>
        <w:t xml:space="preserve"> CORS configuration dialogue</w:t>
      </w:r>
    </w:p>
    <w:p w14:paraId="355E54F8" w14:textId="261F5CB4" w:rsidR="00331E41" w:rsidRDefault="00331E41" w:rsidP="00DD0F56">
      <w:r>
        <w:t>Most people will not need CORS support, it is only required when the ASCOM Remote Server is incorporated as part of a web application that is accessed through a browser.</w:t>
      </w:r>
    </w:p>
    <w:p w14:paraId="43575213" w14:textId="0C299F5F" w:rsidR="002222E5" w:rsidRDefault="002222E5" w:rsidP="00DD0F56">
      <w:r>
        <w:t xml:space="preserve">The default CORS configuration, </w:t>
      </w:r>
      <w:r>
        <w:t>when enabled</w:t>
      </w:r>
      <w:r>
        <w:t>, uses a permitted origin of “*”, which permits access from all hosts.</w:t>
      </w:r>
    </w:p>
    <w:p w14:paraId="4DAB1E3F" w14:textId="41EADEC6" w:rsidR="00DD0F56" w:rsidRPr="00DD0F56" w:rsidRDefault="00DD0F56" w:rsidP="00DD0F56">
      <w:r>
        <w:t xml:space="preserve">The </w:t>
      </w:r>
      <w:r w:rsidR="00331E41">
        <w:t>CORS implementation flow diagram is shown over page</w:t>
      </w:r>
      <w:r w:rsidR="00957C2C">
        <w:t xml:space="preserve"> in </w:t>
      </w:r>
      <w:r w:rsidR="00957C2C">
        <w:fldChar w:fldCharType="begin"/>
      </w:r>
      <w:r w:rsidR="00957C2C">
        <w:instrText xml:space="preserve"> REF _Ref25267807 \h </w:instrText>
      </w:r>
      <w:r w:rsidR="00957C2C">
        <w:fldChar w:fldCharType="separate"/>
      </w:r>
      <w:r w:rsidR="00957C2C">
        <w:t xml:space="preserve">Figure </w:t>
      </w:r>
      <w:r w:rsidR="00957C2C">
        <w:rPr>
          <w:noProof/>
        </w:rPr>
        <w:t>8</w:t>
      </w:r>
      <w:r w:rsidR="00957C2C">
        <w:t xml:space="preserve"> - CORS flow diagram</w:t>
      </w:r>
      <w:r w:rsidR="00957C2C">
        <w:fldChar w:fldCharType="end"/>
      </w:r>
      <w:r w:rsidR="00957C2C">
        <w:t>.</w:t>
      </w:r>
      <w:r w:rsidR="00957C2C" w:rsidRPr="00DD0F56">
        <w:t xml:space="preserve"> </w:t>
      </w:r>
    </w:p>
    <w:p w14:paraId="57875758" w14:textId="77777777" w:rsidR="00957C2C" w:rsidRDefault="00DD0F56" w:rsidP="00957C2C">
      <w:pPr>
        <w:keepNext/>
        <w:jc w:val="center"/>
      </w:pPr>
      <w:r w:rsidRPr="00DD0F56">
        <w:rPr>
          <w:noProof/>
        </w:rPr>
        <w:lastRenderedPageBreak/>
        <w:drawing>
          <wp:inline distT="0" distB="0" distL="0" distR="0" wp14:anchorId="34E1BC61" wp14:editId="5471DCA4">
            <wp:extent cx="4123637" cy="822457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4647" cy="8266480"/>
                    </a:xfrm>
                    <a:prstGeom prst="rect">
                      <a:avLst/>
                    </a:prstGeom>
                    <a:noFill/>
                    <a:ln>
                      <a:noFill/>
                    </a:ln>
                  </pic:spPr>
                </pic:pic>
              </a:graphicData>
            </a:graphic>
          </wp:inline>
        </w:drawing>
      </w:r>
    </w:p>
    <w:p w14:paraId="32662536" w14:textId="609F991A" w:rsidR="00DD0F56" w:rsidRDefault="00957C2C" w:rsidP="00957C2C">
      <w:pPr>
        <w:pStyle w:val="Caption"/>
      </w:pPr>
      <w:bookmarkStart w:id="1733" w:name="_Ref25267807"/>
      <w:r>
        <w:t xml:space="preserve">Figure </w:t>
      </w:r>
      <w:r>
        <w:fldChar w:fldCharType="begin"/>
      </w:r>
      <w:r>
        <w:instrText xml:space="preserve"> SEQ Figure \* ARABIC </w:instrText>
      </w:r>
      <w:r>
        <w:fldChar w:fldCharType="separate"/>
      </w:r>
      <w:r>
        <w:rPr>
          <w:noProof/>
        </w:rPr>
        <w:t>8</w:t>
      </w:r>
      <w:r>
        <w:fldChar w:fldCharType="end"/>
      </w:r>
      <w:r>
        <w:t xml:space="preserve"> - CORS flow diagram</w:t>
      </w:r>
      <w:bookmarkEnd w:id="1733"/>
    </w:p>
    <w:p w14:paraId="6462BEE5" w14:textId="79595AD1" w:rsidR="001A6FF4" w:rsidRDefault="001A6FF4" w:rsidP="001A6FF4">
      <w:pPr>
        <w:pStyle w:val="Heading2"/>
      </w:pPr>
      <w:bookmarkStart w:id="1734" w:name="_Toc25267920"/>
      <w:r>
        <w:lastRenderedPageBreak/>
        <w:t xml:space="preserve">Using </w:t>
      </w:r>
      <w:proofErr w:type="spellStart"/>
      <w:r>
        <w:t>Camera.ImageArray</w:t>
      </w:r>
      <w:proofErr w:type="spellEnd"/>
      <w:r>
        <w:t xml:space="preserve"> Base64 Handoff Mode</w:t>
      </w:r>
      <w:bookmarkEnd w:id="1731"/>
      <w:bookmarkEnd w:id="1734"/>
    </w:p>
    <w:p w14:paraId="43A46AE7" w14:textId="4E868854" w:rsidR="00AF3462" w:rsidRDefault="00AF3462" w:rsidP="00AF3462">
      <w:r>
        <w:t xml:space="preserve">The ASCOM Remote </w:t>
      </w:r>
      <w:r>
        <w:t>camera c</w:t>
      </w:r>
      <w:r>
        <w:t xml:space="preserve">lient has </w:t>
      </w:r>
      <w:r>
        <w:t>built-in support for the base64 handoff mode</w:t>
      </w:r>
      <w:r w:rsidR="00BA44E1">
        <w:t xml:space="preserve">, which </w:t>
      </w:r>
      <w:r>
        <w:t>can be enabled through the client setup dialogue.</w:t>
      </w:r>
    </w:p>
    <w:p w14:paraId="36A16F90" w14:textId="26DB7958" w:rsidR="00AF3462" w:rsidRPr="002C32AD" w:rsidRDefault="00AF3462" w:rsidP="00AF3462">
      <w:r>
        <w:t>This section will be of interest to developers creating their own applications e.g. in Python who want to take advantage of the speed increase that the base64 handoff mode provides.</w:t>
      </w:r>
    </w:p>
    <w:p w14:paraId="6BABC6E1" w14:textId="67272D1E" w:rsidR="00331E41" w:rsidRDefault="00331E41" w:rsidP="00331E41">
      <w:r>
        <w:t xml:space="preserve">To </w:t>
      </w:r>
      <w:r w:rsidR="00A710AD">
        <w:t xml:space="preserve">request </w:t>
      </w:r>
      <w:r>
        <w:t xml:space="preserve">use of </w:t>
      </w:r>
      <w:r w:rsidR="00BA44E1">
        <w:t xml:space="preserve">the base64 handoff </w:t>
      </w:r>
      <w:r>
        <w:t>mode</w:t>
      </w:r>
      <w:r w:rsidR="00BA44E1">
        <w:t xml:space="preserve">, if available, </w:t>
      </w:r>
      <w:r>
        <w:t xml:space="preserve">the client should </w:t>
      </w:r>
      <w:r w:rsidR="00A710AD">
        <w:t xml:space="preserve">add this HTTP </w:t>
      </w:r>
      <w:r>
        <w:t>header</w:t>
      </w:r>
      <w:r w:rsidR="00A710AD">
        <w:t xml:space="preserve"> to the </w:t>
      </w:r>
      <w:r w:rsidR="00BA44E1">
        <w:t xml:space="preserve">HTTP GET </w:t>
      </w:r>
      <w:r w:rsidR="00BA44E1" w:rsidRPr="00BA44E1">
        <w:t>/api/v1/camera/x/</w:t>
      </w:r>
      <w:proofErr w:type="spellStart"/>
      <w:r w:rsidR="00BA44E1" w:rsidRPr="00BA44E1">
        <w:t>imagearra</w:t>
      </w:r>
      <w:r w:rsidR="00BA44E1">
        <w:t>y</w:t>
      </w:r>
      <w:proofErr w:type="spellEnd"/>
      <w:r w:rsidR="00BA44E1">
        <w:t xml:space="preserve"> </w:t>
      </w:r>
      <w:r w:rsidR="00A710AD">
        <w:t>request</w:t>
      </w:r>
      <w:r>
        <w:t xml:space="preserve">: </w:t>
      </w:r>
    </w:p>
    <w:p w14:paraId="7BD0A95E" w14:textId="08D32790" w:rsidR="00331E41" w:rsidRPr="00A710AD" w:rsidRDefault="00331E41" w:rsidP="00BA44E1">
      <w:pPr>
        <w:jc w:val="center"/>
        <w:rPr>
          <w:rFonts w:ascii="Courier New" w:hAnsi="Courier New" w:cs="Courier New"/>
          <w:b/>
          <w:bCs/>
          <w:color w:val="0070C0"/>
        </w:rPr>
      </w:pPr>
      <w:r w:rsidRPr="00A710AD">
        <w:rPr>
          <w:rFonts w:ascii="Courier New" w:hAnsi="Courier New" w:cs="Courier New"/>
          <w:b/>
          <w:bCs/>
          <w:color w:val="0070C0"/>
        </w:rPr>
        <w:t>base64handoff = true</w:t>
      </w:r>
    </w:p>
    <w:p w14:paraId="50841D7D" w14:textId="38018310" w:rsidR="00C166EF" w:rsidRDefault="00C166EF" w:rsidP="00331E41">
      <w:r>
        <w:t xml:space="preserve">The Remote Server will then request the image from the device and, after it is available, will return a small JSON response similar to </w:t>
      </w:r>
      <w:r>
        <w:fldChar w:fldCharType="begin"/>
      </w:r>
      <w:r>
        <w:instrText xml:space="preserve"> REF _Ref25266496 \h </w:instrText>
      </w:r>
      <w:r>
        <w:fldChar w:fldCharType="separate"/>
      </w:r>
      <w:r w:rsidR="00BA44E1">
        <w:t xml:space="preserve">Figure </w:t>
      </w:r>
      <w:r w:rsidR="00BA44E1">
        <w:rPr>
          <w:noProof/>
        </w:rPr>
        <w:t>9</w:t>
      </w:r>
      <w:r w:rsidR="00BA44E1">
        <w:t xml:space="preserve"> - Small base64 handoff JSON response</w:t>
      </w:r>
      <w:r>
        <w:fldChar w:fldCharType="end"/>
      </w:r>
      <w:r>
        <w:t xml:space="preserve">. The JSON response </w:t>
      </w:r>
      <w:r w:rsidR="00362121">
        <w:t xml:space="preserve">will have </w:t>
      </w:r>
      <w:r>
        <w:t xml:space="preserve">the </w:t>
      </w:r>
      <w:r w:rsidR="00362121">
        <w:t xml:space="preserve">same </w:t>
      </w:r>
      <w:r w:rsidR="00A710AD">
        <w:t>HTTP header</w:t>
      </w:r>
      <w:r>
        <w:t xml:space="preserve">: </w:t>
      </w:r>
    </w:p>
    <w:p w14:paraId="3477CEF2" w14:textId="2C6FC25D" w:rsidR="00A710AD" w:rsidRDefault="00164EFF" w:rsidP="00BA44E1">
      <w:pPr>
        <w:jc w:val="center"/>
        <w:rPr>
          <w:rFonts w:ascii="Courier New" w:hAnsi="Courier New" w:cs="Courier New"/>
          <w:b/>
          <w:bCs/>
          <w:color w:val="0070C0"/>
        </w:rPr>
      </w:pPr>
      <w:r w:rsidRPr="00C166EF">
        <w:rPr>
          <w:rFonts w:ascii="Courier New" w:hAnsi="Courier New" w:cs="Courier New"/>
          <w:b/>
          <w:bCs/>
          <w:color w:val="0070C0"/>
        </w:rPr>
        <w:t>base64handoff = true</w:t>
      </w:r>
    </w:p>
    <w:p w14:paraId="56803FF4" w14:textId="06FB301D" w:rsidR="00362121" w:rsidRPr="00362121" w:rsidRDefault="00362121" w:rsidP="00331E41">
      <w:r w:rsidRPr="00362121">
        <w:t>indicat</w:t>
      </w:r>
      <w:r>
        <w:t>ing</w:t>
      </w:r>
      <w:r w:rsidRPr="00362121">
        <w:t xml:space="preserve"> that </w:t>
      </w:r>
      <w:r>
        <w:t xml:space="preserve">it </w:t>
      </w:r>
      <w:r w:rsidRPr="00362121">
        <w:t>supports the base64 handoff mechanic</w:t>
      </w:r>
      <w:r>
        <w:t xml:space="preserve">. If the header is absent, the JSON response should be interpreted as the large JSON response containing the image array data </w:t>
      </w:r>
      <w:r w:rsidR="00BA44E1">
        <w:t>that is</w:t>
      </w:r>
      <w:r>
        <w:t xml:space="preserve"> described in the Alpaca API Specification.</w:t>
      </w:r>
    </w:p>
    <w:p w14:paraId="0D6664C4" w14:textId="77777777" w:rsidR="00164EFF" w:rsidRPr="00164EFF" w:rsidRDefault="00164EFF" w:rsidP="00164EFF">
      <w:pPr>
        <w:spacing w:after="0" w:line="240" w:lineRule="auto"/>
        <w:rPr>
          <w:rFonts w:ascii="Times New Roman" w:eastAsia="Times New Roman" w:hAnsi="Times New Roman" w:cs="Times New Roman"/>
          <w:sz w:val="24"/>
          <w:szCs w:val="24"/>
          <w:lang w:eastAsia="en-GB"/>
        </w:rPr>
      </w:pPr>
      <w:r w:rsidRPr="00164EFF">
        <w:rPr>
          <w:rFonts w:ascii="Consolas" w:eastAsia="Times New Roman" w:hAnsi="Consolas" w:cs="Times New Roman"/>
          <w:color w:val="000000"/>
          <w:sz w:val="21"/>
          <w:szCs w:val="21"/>
          <w:shd w:val="clear" w:color="auto" w:fill="F5F2F0"/>
          <w:lang w:eastAsia="en-GB"/>
        </w:rPr>
        <w:t>{</w:t>
      </w:r>
    </w:p>
    <w:p w14:paraId="2C345A04"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"Type": 2,</w:t>
      </w:r>
    </w:p>
    <w:p w14:paraId="6F6E28BC"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"Rank": 2,</w:t>
      </w:r>
    </w:p>
    <w:p w14:paraId="701DB9F7"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"Dimension0Length": 4,</w:t>
      </w:r>
    </w:p>
    <w:p w14:paraId="3F743ABB"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"Dimension1Length": 4,</w:t>
      </w:r>
    </w:p>
    <w:p w14:paraId="68FDF777"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"Dimension2Length": 0,</w:t>
      </w:r>
    </w:p>
    <w:p w14:paraId="720B80C5"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"ClientTransactionID": 0,</w:t>
      </w:r>
    </w:p>
    <w:p w14:paraId="3E57FF07"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"ServerTransactionID": 182,</w:t>
      </w:r>
    </w:p>
    <w:p w14:paraId="50DF73F4"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"ErrorNumber": 0,</w:t>
      </w:r>
    </w:p>
    <w:p w14:paraId="27702B43" w14:textId="77777777" w:rsidR="00164EFF" w:rsidRPr="00164EFF" w:rsidRDefault="00164EFF" w:rsidP="00164EFF">
      <w:pPr>
        <w:shd w:val="clear" w:color="auto" w:fill="F5F2F0"/>
        <w:spacing w:after="60" w:line="240" w:lineRule="auto"/>
        <w:rPr>
          <w:rFonts w:ascii="Consolas" w:eastAsia="Times New Roman" w:hAnsi="Consolas" w:cs="Times New Roman"/>
          <w:color w:val="000000"/>
          <w:sz w:val="21"/>
          <w:szCs w:val="21"/>
          <w:lang w:eastAsia="en-GB"/>
        </w:rPr>
      </w:pPr>
      <w:r w:rsidRPr="00164EFF">
        <w:rPr>
          <w:rFonts w:ascii="Consolas" w:eastAsia="Times New Roman" w:hAnsi="Consolas" w:cs="Times New Roman"/>
          <w:color w:val="000000"/>
          <w:sz w:val="21"/>
          <w:szCs w:val="21"/>
          <w:lang w:eastAsia="en-GB"/>
        </w:rPr>
        <w:t>"ErrorMessage": ""</w:t>
      </w:r>
    </w:p>
    <w:p w14:paraId="0FD8D7EA" w14:textId="15387818" w:rsidR="00A710AD" w:rsidRDefault="00164EFF" w:rsidP="00C166EF">
      <w:pPr>
        <w:keepNext/>
      </w:pPr>
      <w:r w:rsidRPr="00164EFF">
        <w:rPr>
          <w:rFonts w:ascii="Consolas" w:eastAsia="Times New Roman" w:hAnsi="Consolas" w:cs="Times New Roman"/>
          <w:color w:val="000000"/>
          <w:sz w:val="21"/>
          <w:szCs w:val="21"/>
          <w:shd w:val="clear" w:color="auto" w:fill="F5F2F0"/>
          <w:lang w:eastAsia="en-GB"/>
        </w:rPr>
        <w:t>}</w:t>
      </w:r>
    </w:p>
    <w:p w14:paraId="1B8AFBE2" w14:textId="1F312055" w:rsidR="00C166EF" w:rsidRDefault="00C166EF" w:rsidP="00C166EF">
      <w:pPr>
        <w:pStyle w:val="Caption"/>
      </w:pPr>
      <w:bookmarkStart w:id="1735" w:name="_Ref25266496"/>
      <w:r>
        <w:t xml:space="preserve">Figure </w:t>
      </w:r>
      <w:r>
        <w:fldChar w:fldCharType="begin"/>
      </w:r>
      <w:r>
        <w:instrText xml:space="preserve"> SEQ Figure \* ARABIC </w:instrText>
      </w:r>
      <w:r>
        <w:fldChar w:fldCharType="separate"/>
      </w:r>
      <w:r w:rsidR="00957C2C">
        <w:rPr>
          <w:noProof/>
        </w:rPr>
        <w:t>9</w:t>
      </w:r>
      <w:r>
        <w:fldChar w:fldCharType="end"/>
      </w:r>
      <w:r>
        <w:t xml:space="preserve"> - </w:t>
      </w:r>
      <w:r w:rsidR="00BA44E1">
        <w:t>Small b</w:t>
      </w:r>
      <w:r>
        <w:t>ase64 handoff JSON response</w:t>
      </w:r>
      <w:bookmarkEnd w:id="1735"/>
    </w:p>
    <w:p w14:paraId="019C2019" w14:textId="34F577D7" w:rsidR="00A710AD" w:rsidRDefault="00164EFF" w:rsidP="00331E41">
      <w:r>
        <w:t xml:space="preserve">The Type, Rank, ID and Error fields are as </w:t>
      </w:r>
      <w:r w:rsidR="00362121">
        <w:t xml:space="preserve">specified for </w:t>
      </w:r>
      <w:r>
        <w:t>the Alpaca ImageArray response</w:t>
      </w:r>
    </w:p>
    <w:p w14:paraId="1425873A" w14:textId="786FD7D9" w:rsidR="00F86BF6" w:rsidRDefault="00F86BF6" w:rsidP="00331E41">
      <w:r>
        <w:t xml:space="preserve">The base64string </w:t>
      </w:r>
      <w:r w:rsidR="00C166EF">
        <w:t xml:space="preserve">is </w:t>
      </w:r>
      <w:r>
        <w:t xml:space="preserve">obtained by an HTTP GET the endpoint: </w:t>
      </w:r>
    </w:p>
    <w:p w14:paraId="6C65DB45" w14:textId="77777777" w:rsidR="00F86BF6" w:rsidRPr="00F86BF6" w:rsidRDefault="00331E41" w:rsidP="00BA44E1">
      <w:pPr>
        <w:jc w:val="center"/>
        <w:rPr>
          <w:rFonts w:ascii="Courier New" w:hAnsi="Courier New" w:cs="Courier New"/>
          <w:b/>
          <w:bCs/>
          <w:color w:val="0070C0"/>
        </w:rPr>
      </w:pPr>
      <w:r w:rsidRPr="00F86BF6">
        <w:rPr>
          <w:rFonts w:ascii="Courier New" w:hAnsi="Courier New" w:cs="Courier New"/>
          <w:b/>
          <w:bCs/>
          <w:color w:val="0070C0"/>
        </w:rPr>
        <w:t>/api/v1/camera/</w:t>
      </w:r>
      <w:r w:rsidR="00F86BF6" w:rsidRPr="00F86BF6">
        <w:rPr>
          <w:rFonts w:ascii="Courier New" w:hAnsi="Courier New" w:cs="Courier New"/>
          <w:b/>
          <w:bCs/>
          <w:color w:val="0070C0"/>
        </w:rPr>
        <w:t>x</w:t>
      </w:r>
      <w:r w:rsidRPr="00F86BF6">
        <w:rPr>
          <w:rFonts w:ascii="Courier New" w:hAnsi="Courier New" w:cs="Courier New"/>
          <w:b/>
          <w:bCs/>
          <w:color w:val="0070C0"/>
        </w:rPr>
        <w:t>/imagearraybase64</w:t>
      </w:r>
    </w:p>
    <w:p w14:paraId="73FDFDE8" w14:textId="606DB92D" w:rsidR="00331E41" w:rsidRPr="00331E41" w:rsidRDefault="00F86BF6" w:rsidP="00331E41">
      <w:r>
        <w:t xml:space="preserve">where x is the camera device number as used in the original GET to the device’s </w:t>
      </w:r>
      <w:proofErr w:type="spellStart"/>
      <w:r>
        <w:t>imagearray</w:t>
      </w:r>
      <w:proofErr w:type="spellEnd"/>
      <w:r>
        <w:t xml:space="preserve"> endpoint.</w:t>
      </w:r>
    </w:p>
    <w:p w14:paraId="3475641E" w14:textId="25BEE174" w:rsidR="007479DA" w:rsidRDefault="00362121" w:rsidP="00920190">
      <w:bookmarkStart w:id="1736" w:name="_Toc526336530"/>
      <w:bookmarkStart w:id="1737" w:name="_Toc526336699"/>
      <w:bookmarkStart w:id="1738" w:name="_Toc526336869"/>
      <w:bookmarkStart w:id="1739" w:name="_Toc526337039"/>
      <w:bookmarkStart w:id="1740" w:name="_Toc526337205"/>
      <w:bookmarkStart w:id="1741" w:name="_Toc526360997"/>
      <w:bookmarkStart w:id="1742" w:name="_Toc526362103"/>
      <w:bookmarkStart w:id="1743" w:name="_Toc526362190"/>
      <w:bookmarkStart w:id="1744" w:name="_Toc526367948"/>
      <w:bookmarkStart w:id="1745" w:name="_Toc526408330"/>
      <w:bookmarkStart w:id="1746" w:name="_Toc526408475"/>
      <w:bookmarkStart w:id="1747" w:name="_Toc526408562"/>
      <w:bookmarkStart w:id="1748" w:name="_Toc526408649"/>
      <w:bookmarkStart w:id="1749" w:name="_Toc526332310"/>
      <w:bookmarkStart w:id="1750" w:name="_Toc526332475"/>
      <w:bookmarkStart w:id="1751" w:name="_Toc526332639"/>
      <w:bookmarkStart w:id="1752" w:name="_Toc526332803"/>
      <w:bookmarkStart w:id="1753" w:name="_Toc526332973"/>
      <w:bookmarkStart w:id="1754" w:name="_Toc526333143"/>
      <w:bookmarkStart w:id="1755" w:name="_Toc526333307"/>
      <w:bookmarkStart w:id="1756" w:name="_Toc526333477"/>
      <w:bookmarkStart w:id="1757" w:name="_Toc526333642"/>
      <w:bookmarkStart w:id="1758" w:name="_Toc526333805"/>
      <w:bookmarkStart w:id="1759" w:name="_Toc526333968"/>
      <w:bookmarkStart w:id="1760" w:name="_Toc526334131"/>
      <w:bookmarkStart w:id="1761" w:name="_Toc526334295"/>
      <w:bookmarkStart w:id="1762" w:name="_Toc526334458"/>
      <w:bookmarkStart w:id="1763" w:name="_Toc526334621"/>
      <w:bookmarkStart w:id="1764" w:name="_Toc526334785"/>
      <w:bookmarkStart w:id="1765" w:name="_Toc526334949"/>
      <w:bookmarkStart w:id="1766" w:name="_Toc526335115"/>
      <w:bookmarkStart w:id="1767" w:name="_Toc526335280"/>
      <w:bookmarkStart w:id="1768" w:name="_Toc526335443"/>
      <w:bookmarkStart w:id="1769" w:name="_Toc526335605"/>
      <w:bookmarkStart w:id="1770" w:name="_Toc526335768"/>
      <w:bookmarkStart w:id="1771" w:name="_Toc526335930"/>
      <w:bookmarkStart w:id="1772" w:name="_Toc526336073"/>
      <w:bookmarkStart w:id="1773" w:name="_Toc526336217"/>
      <w:bookmarkStart w:id="1774" w:name="_Toc526336360"/>
      <w:bookmarkStart w:id="1775" w:name="_Toc526336531"/>
      <w:bookmarkStart w:id="1776" w:name="_Toc526336700"/>
      <w:bookmarkStart w:id="1777" w:name="_Toc526336870"/>
      <w:bookmarkStart w:id="1778" w:name="_Toc526337040"/>
      <w:bookmarkStart w:id="1779" w:name="_Toc526337206"/>
      <w:bookmarkStart w:id="1780" w:name="_Toc526360998"/>
      <w:bookmarkStart w:id="1781" w:name="_Toc526362104"/>
      <w:bookmarkStart w:id="1782" w:name="_Toc526362191"/>
      <w:bookmarkStart w:id="1783" w:name="_Toc526367949"/>
      <w:bookmarkStart w:id="1784" w:name="_Toc526408331"/>
      <w:bookmarkStart w:id="1785" w:name="_Toc526408476"/>
      <w:bookmarkStart w:id="1786" w:name="_Toc526408563"/>
      <w:bookmarkStart w:id="1787" w:name="_Toc526408650"/>
      <w:bookmarkStart w:id="1788" w:name="_Toc526332311"/>
      <w:bookmarkStart w:id="1789" w:name="_Toc526332476"/>
      <w:bookmarkStart w:id="1790" w:name="_Toc526332640"/>
      <w:bookmarkStart w:id="1791" w:name="_Toc526332804"/>
      <w:bookmarkStart w:id="1792" w:name="_Toc526332974"/>
      <w:bookmarkStart w:id="1793" w:name="_Toc526333144"/>
      <w:bookmarkStart w:id="1794" w:name="_Toc526333308"/>
      <w:bookmarkStart w:id="1795" w:name="_Toc526333478"/>
      <w:bookmarkStart w:id="1796" w:name="_Toc526333643"/>
      <w:bookmarkStart w:id="1797" w:name="_Toc526333806"/>
      <w:bookmarkStart w:id="1798" w:name="_Toc526333969"/>
      <w:bookmarkStart w:id="1799" w:name="_Toc526334132"/>
      <w:bookmarkStart w:id="1800" w:name="_Toc526334296"/>
      <w:bookmarkStart w:id="1801" w:name="_Toc526334459"/>
      <w:bookmarkStart w:id="1802" w:name="_Toc526334622"/>
      <w:bookmarkStart w:id="1803" w:name="_Toc526334786"/>
      <w:bookmarkStart w:id="1804" w:name="_Toc526334950"/>
      <w:bookmarkStart w:id="1805" w:name="_Toc526335116"/>
      <w:bookmarkStart w:id="1806" w:name="_Toc526335281"/>
      <w:bookmarkStart w:id="1807" w:name="_Toc526335444"/>
      <w:bookmarkStart w:id="1808" w:name="_Toc526335606"/>
      <w:bookmarkStart w:id="1809" w:name="_Toc526335769"/>
      <w:bookmarkStart w:id="1810" w:name="_Toc526335931"/>
      <w:bookmarkStart w:id="1811" w:name="_Toc526336074"/>
      <w:bookmarkStart w:id="1812" w:name="_Toc526336218"/>
      <w:bookmarkStart w:id="1813" w:name="_Toc526336361"/>
      <w:bookmarkStart w:id="1814" w:name="_Toc526336532"/>
      <w:bookmarkStart w:id="1815" w:name="_Toc526336701"/>
      <w:bookmarkStart w:id="1816" w:name="_Toc526336871"/>
      <w:bookmarkStart w:id="1817" w:name="_Toc526337041"/>
      <w:bookmarkStart w:id="1818" w:name="_Toc526337207"/>
      <w:bookmarkStart w:id="1819" w:name="_Toc526360999"/>
      <w:bookmarkStart w:id="1820" w:name="_Toc526362105"/>
      <w:bookmarkStart w:id="1821" w:name="_Toc526362192"/>
      <w:bookmarkStart w:id="1822" w:name="_Toc526367950"/>
      <w:bookmarkStart w:id="1823" w:name="_Toc526408332"/>
      <w:bookmarkStart w:id="1824" w:name="_Toc526408477"/>
      <w:bookmarkStart w:id="1825" w:name="_Toc526408564"/>
      <w:bookmarkStart w:id="1826" w:name="_Toc526408651"/>
      <w:bookmarkStart w:id="1827" w:name="_Toc526332312"/>
      <w:bookmarkStart w:id="1828" w:name="_Toc526332477"/>
      <w:bookmarkStart w:id="1829" w:name="_Toc526332641"/>
      <w:bookmarkStart w:id="1830" w:name="_Toc526332805"/>
      <w:bookmarkStart w:id="1831" w:name="_Toc526332975"/>
      <w:bookmarkStart w:id="1832" w:name="_Toc526333145"/>
      <w:bookmarkStart w:id="1833" w:name="_Toc526333309"/>
      <w:bookmarkStart w:id="1834" w:name="_Toc526333479"/>
      <w:bookmarkStart w:id="1835" w:name="_Toc526333644"/>
      <w:bookmarkStart w:id="1836" w:name="_Toc526333807"/>
      <w:bookmarkStart w:id="1837" w:name="_Toc526333970"/>
      <w:bookmarkStart w:id="1838" w:name="_Toc526334133"/>
      <w:bookmarkStart w:id="1839" w:name="_Toc526334297"/>
      <w:bookmarkStart w:id="1840" w:name="_Toc526334460"/>
      <w:bookmarkStart w:id="1841" w:name="_Toc526334623"/>
      <w:bookmarkStart w:id="1842" w:name="_Toc526334787"/>
      <w:bookmarkStart w:id="1843" w:name="_Toc526334951"/>
      <w:bookmarkStart w:id="1844" w:name="_Toc526335117"/>
      <w:bookmarkStart w:id="1845" w:name="_Toc526335282"/>
      <w:bookmarkStart w:id="1846" w:name="_Toc526335445"/>
      <w:bookmarkStart w:id="1847" w:name="_Toc526335607"/>
      <w:bookmarkStart w:id="1848" w:name="_Toc526335770"/>
      <w:bookmarkStart w:id="1849" w:name="_Toc526335932"/>
      <w:bookmarkStart w:id="1850" w:name="_Toc526336075"/>
      <w:bookmarkStart w:id="1851" w:name="_Toc526336219"/>
      <w:bookmarkStart w:id="1852" w:name="_Toc526336362"/>
      <w:bookmarkStart w:id="1853" w:name="_Toc526336533"/>
      <w:bookmarkStart w:id="1854" w:name="_Toc526336702"/>
      <w:bookmarkStart w:id="1855" w:name="_Toc526336872"/>
      <w:bookmarkStart w:id="1856" w:name="_Toc526337042"/>
      <w:bookmarkStart w:id="1857" w:name="_Toc526337208"/>
      <w:bookmarkStart w:id="1858" w:name="_Toc526361000"/>
      <w:bookmarkStart w:id="1859" w:name="_Toc526362106"/>
      <w:bookmarkStart w:id="1860" w:name="_Toc526362193"/>
      <w:bookmarkStart w:id="1861" w:name="_Toc526367951"/>
      <w:bookmarkStart w:id="1862" w:name="_Toc526408333"/>
      <w:bookmarkStart w:id="1863" w:name="_Toc526408478"/>
      <w:bookmarkStart w:id="1864" w:name="_Toc526408565"/>
      <w:bookmarkStart w:id="1865" w:name="_Toc526408652"/>
      <w:bookmarkStart w:id="1866" w:name="_Toc526332313"/>
      <w:bookmarkStart w:id="1867" w:name="_Toc526332478"/>
      <w:bookmarkStart w:id="1868" w:name="_Toc526332642"/>
      <w:bookmarkStart w:id="1869" w:name="_Toc526332806"/>
      <w:bookmarkStart w:id="1870" w:name="_Toc526332976"/>
      <w:bookmarkStart w:id="1871" w:name="_Toc526333146"/>
      <w:bookmarkStart w:id="1872" w:name="_Toc526333310"/>
      <w:bookmarkStart w:id="1873" w:name="_Toc526333480"/>
      <w:bookmarkStart w:id="1874" w:name="_Toc526333645"/>
      <w:bookmarkStart w:id="1875" w:name="_Toc526333808"/>
      <w:bookmarkStart w:id="1876" w:name="_Toc526333971"/>
      <w:bookmarkStart w:id="1877" w:name="_Toc526334134"/>
      <w:bookmarkStart w:id="1878" w:name="_Toc526334298"/>
      <w:bookmarkStart w:id="1879" w:name="_Toc526334461"/>
      <w:bookmarkStart w:id="1880" w:name="_Toc526334624"/>
      <w:bookmarkStart w:id="1881" w:name="_Toc526334788"/>
      <w:bookmarkStart w:id="1882" w:name="_Toc526334952"/>
      <w:bookmarkStart w:id="1883" w:name="_Toc526335118"/>
      <w:bookmarkStart w:id="1884" w:name="_Toc526335283"/>
      <w:bookmarkStart w:id="1885" w:name="_Toc526335446"/>
      <w:bookmarkStart w:id="1886" w:name="_Toc526335608"/>
      <w:bookmarkStart w:id="1887" w:name="_Toc526335771"/>
      <w:bookmarkStart w:id="1888" w:name="_Toc526335933"/>
      <w:bookmarkStart w:id="1889" w:name="_Toc526336076"/>
      <w:bookmarkStart w:id="1890" w:name="_Toc526336220"/>
      <w:bookmarkStart w:id="1891" w:name="_Toc526336363"/>
      <w:bookmarkStart w:id="1892" w:name="_Toc526336534"/>
      <w:bookmarkStart w:id="1893" w:name="_Toc526336703"/>
      <w:bookmarkStart w:id="1894" w:name="_Toc526336873"/>
      <w:bookmarkStart w:id="1895" w:name="_Toc526337043"/>
      <w:bookmarkStart w:id="1896" w:name="_Toc526337209"/>
      <w:bookmarkStart w:id="1897" w:name="_Toc526361001"/>
      <w:bookmarkStart w:id="1898" w:name="_Toc526362107"/>
      <w:bookmarkStart w:id="1899" w:name="_Toc526362194"/>
      <w:bookmarkStart w:id="1900" w:name="_Toc526367952"/>
      <w:bookmarkStart w:id="1901" w:name="_Toc526408334"/>
      <w:bookmarkStart w:id="1902" w:name="_Toc526408479"/>
      <w:bookmarkStart w:id="1903" w:name="_Toc526408566"/>
      <w:bookmarkStart w:id="1904" w:name="_Toc526408653"/>
      <w:bookmarkStart w:id="1905" w:name="_Toc526332314"/>
      <w:bookmarkStart w:id="1906" w:name="_Toc526332479"/>
      <w:bookmarkStart w:id="1907" w:name="_Toc526332643"/>
      <w:bookmarkStart w:id="1908" w:name="_Toc526332807"/>
      <w:bookmarkStart w:id="1909" w:name="_Toc526332977"/>
      <w:bookmarkStart w:id="1910" w:name="_Toc526333147"/>
      <w:bookmarkStart w:id="1911" w:name="_Toc526333311"/>
      <w:bookmarkStart w:id="1912" w:name="_Toc526333481"/>
      <w:bookmarkStart w:id="1913" w:name="_Toc526333646"/>
      <w:bookmarkStart w:id="1914" w:name="_Toc526333809"/>
      <w:bookmarkStart w:id="1915" w:name="_Toc526333972"/>
      <w:bookmarkStart w:id="1916" w:name="_Toc526334135"/>
      <w:bookmarkStart w:id="1917" w:name="_Toc526334299"/>
      <w:bookmarkStart w:id="1918" w:name="_Toc526334462"/>
      <w:bookmarkStart w:id="1919" w:name="_Toc526334625"/>
      <w:bookmarkStart w:id="1920" w:name="_Toc526334789"/>
      <w:bookmarkStart w:id="1921" w:name="_Toc526334953"/>
      <w:bookmarkStart w:id="1922" w:name="_Toc526335119"/>
      <w:bookmarkStart w:id="1923" w:name="_Toc526335284"/>
      <w:bookmarkStart w:id="1924" w:name="_Toc526335447"/>
      <w:bookmarkStart w:id="1925" w:name="_Toc526335609"/>
      <w:bookmarkStart w:id="1926" w:name="_Toc526335772"/>
      <w:bookmarkStart w:id="1927" w:name="_Toc526335934"/>
      <w:bookmarkStart w:id="1928" w:name="_Toc526336077"/>
      <w:bookmarkStart w:id="1929" w:name="_Toc526336221"/>
      <w:bookmarkStart w:id="1930" w:name="_Toc526336364"/>
      <w:bookmarkStart w:id="1931" w:name="_Toc526336535"/>
      <w:bookmarkStart w:id="1932" w:name="_Toc526336704"/>
      <w:bookmarkStart w:id="1933" w:name="_Toc526336874"/>
      <w:bookmarkStart w:id="1934" w:name="_Toc526337044"/>
      <w:bookmarkStart w:id="1935" w:name="_Toc526337210"/>
      <w:bookmarkStart w:id="1936" w:name="_Toc526361002"/>
      <w:bookmarkStart w:id="1937" w:name="_Toc526362108"/>
      <w:bookmarkStart w:id="1938" w:name="_Toc526362195"/>
      <w:bookmarkStart w:id="1939" w:name="_Toc526367953"/>
      <w:bookmarkStart w:id="1940" w:name="_Toc526408335"/>
      <w:bookmarkStart w:id="1941" w:name="_Toc526408480"/>
      <w:bookmarkStart w:id="1942" w:name="_Toc526408567"/>
      <w:bookmarkStart w:id="1943" w:name="_Toc526408654"/>
      <w:bookmarkStart w:id="1944" w:name="_Toc526332315"/>
      <w:bookmarkStart w:id="1945" w:name="_Toc526332480"/>
      <w:bookmarkStart w:id="1946" w:name="_Toc526332644"/>
      <w:bookmarkStart w:id="1947" w:name="_Toc526332808"/>
      <w:bookmarkStart w:id="1948" w:name="_Toc526332978"/>
      <w:bookmarkStart w:id="1949" w:name="_Toc526333148"/>
      <w:bookmarkStart w:id="1950" w:name="_Toc526333312"/>
      <w:bookmarkStart w:id="1951" w:name="_Toc526333482"/>
      <w:bookmarkStart w:id="1952" w:name="_Toc526333647"/>
      <w:bookmarkStart w:id="1953" w:name="_Toc526333810"/>
      <w:bookmarkStart w:id="1954" w:name="_Toc526333973"/>
      <w:bookmarkStart w:id="1955" w:name="_Toc526334136"/>
      <w:bookmarkStart w:id="1956" w:name="_Toc526334300"/>
      <w:bookmarkStart w:id="1957" w:name="_Toc526334463"/>
      <w:bookmarkStart w:id="1958" w:name="_Toc526334626"/>
      <w:bookmarkStart w:id="1959" w:name="_Toc526334790"/>
      <w:bookmarkStart w:id="1960" w:name="_Toc526334954"/>
      <w:bookmarkStart w:id="1961" w:name="_Toc526335120"/>
      <w:bookmarkStart w:id="1962" w:name="_Toc526335285"/>
      <w:bookmarkStart w:id="1963" w:name="_Toc526335448"/>
      <w:bookmarkStart w:id="1964" w:name="_Toc526335610"/>
      <w:bookmarkStart w:id="1965" w:name="_Toc526335773"/>
      <w:bookmarkStart w:id="1966" w:name="_Toc526335935"/>
      <w:bookmarkStart w:id="1967" w:name="_Toc526336078"/>
      <w:bookmarkStart w:id="1968" w:name="_Toc526336222"/>
      <w:bookmarkStart w:id="1969" w:name="_Toc526336365"/>
      <w:bookmarkStart w:id="1970" w:name="_Toc526336536"/>
      <w:bookmarkStart w:id="1971" w:name="_Toc526336705"/>
      <w:bookmarkStart w:id="1972" w:name="_Toc526336875"/>
      <w:bookmarkStart w:id="1973" w:name="_Toc526337045"/>
      <w:bookmarkStart w:id="1974" w:name="_Toc526337211"/>
      <w:bookmarkStart w:id="1975" w:name="_Toc526361003"/>
      <w:bookmarkStart w:id="1976" w:name="_Toc526362109"/>
      <w:bookmarkStart w:id="1977" w:name="_Toc526362196"/>
      <w:bookmarkStart w:id="1978" w:name="_Toc526367954"/>
      <w:bookmarkStart w:id="1979" w:name="_Toc526408336"/>
      <w:bookmarkStart w:id="1980" w:name="_Toc526408481"/>
      <w:bookmarkStart w:id="1981" w:name="_Toc526408568"/>
      <w:bookmarkStart w:id="1982" w:name="_Toc526408655"/>
      <w:bookmarkStart w:id="1983" w:name="_Toc526332316"/>
      <w:bookmarkStart w:id="1984" w:name="_Toc526332481"/>
      <w:bookmarkStart w:id="1985" w:name="_Toc526332645"/>
      <w:bookmarkStart w:id="1986" w:name="_Toc526332809"/>
      <w:bookmarkStart w:id="1987" w:name="_Toc526332979"/>
      <w:bookmarkStart w:id="1988" w:name="_Toc526333149"/>
      <w:bookmarkStart w:id="1989" w:name="_Toc526333313"/>
      <w:bookmarkStart w:id="1990" w:name="_Toc526333483"/>
      <w:bookmarkStart w:id="1991" w:name="_Toc526333648"/>
      <w:bookmarkStart w:id="1992" w:name="_Toc526333811"/>
      <w:bookmarkStart w:id="1993" w:name="_Toc526333974"/>
      <w:bookmarkStart w:id="1994" w:name="_Toc526334137"/>
      <w:bookmarkStart w:id="1995" w:name="_Toc526334301"/>
      <w:bookmarkStart w:id="1996" w:name="_Toc526334464"/>
      <w:bookmarkStart w:id="1997" w:name="_Toc526334627"/>
      <w:bookmarkStart w:id="1998" w:name="_Toc526334791"/>
      <w:bookmarkStart w:id="1999" w:name="_Toc526334955"/>
      <w:bookmarkStart w:id="2000" w:name="_Toc526335121"/>
      <w:bookmarkStart w:id="2001" w:name="_Toc526335286"/>
      <w:bookmarkStart w:id="2002" w:name="_Toc526335449"/>
      <w:bookmarkStart w:id="2003" w:name="_Toc526335611"/>
      <w:bookmarkStart w:id="2004" w:name="_Toc526335774"/>
      <w:bookmarkStart w:id="2005" w:name="_Toc526335936"/>
      <w:bookmarkStart w:id="2006" w:name="_Toc526336079"/>
      <w:bookmarkStart w:id="2007" w:name="_Toc526336223"/>
      <w:bookmarkStart w:id="2008" w:name="_Toc526336366"/>
      <w:bookmarkStart w:id="2009" w:name="_Toc526336537"/>
      <w:bookmarkStart w:id="2010" w:name="_Toc526336706"/>
      <w:bookmarkStart w:id="2011" w:name="_Toc526336876"/>
      <w:bookmarkStart w:id="2012" w:name="_Toc526337046"/>
      <w:bookmarkStart w:id="2013" w:name="_Toc526337212"/>
      <w:bookmarkStart w:id="2014" w:name="_Toc526361004"/>
      <w:bookmarkStart w:id="2015" w:name="_Toc526362110"/>
      <w:bookmarkStart w:id="2016" w:name="_Toc526362197"/>
      <w:bookmarkStart w:id="2017" w:name="_Toc526367955"/>
      <w:bookmarkStart w:id="2018" w:name="_Toc526408337"/>
      <w:bookmarkStart w:id="2019" w:name="_Toc526408482"/>
      <w:bookmarkStart w:id="2020" w:name="_Toc526408569"/>
      <w:bookmarkStart w:id="2021" w:name="_Toc526408656"/>
      <w:bookmarkStart w:id="2022" w:name="_Toc526332317"/>
      <w:bookmarkStart w:id="2023" w:name="_Toc526332482"/>
      <w:bookmarkStart w:id="2024" w:name="_Toc526332646"/>
      <w:bookmarkStart w:id="2025" w:name="_Toc526332810"/>
      <w:bookmarkStart w:id="2026" w:name="_Toc526332980"/>
      <w:bookmarkStart w:id="2027" w:name="_Toc526333150"/>
      <w:bookmarkStart w:id="2028" w:name="_Toc526333314"/>
      <w:bookmarkStart w:id="2029" w:name="_Toc526333484"/>
      <w:bookmarkStart w:id="2030" w:name="_Toc526333649"/>
      <w:bookmarkStart w:id="2031" w:name="_Toc526333812"/>
      <w:bookmarkStart w:id="2032" w:name="_Toc526333975"/>
      <w:bookmarkStart w:id="2033" w:name="_Toc526334138"/>
      <w:bookmarkStart w:id="2034" w:name="_Toc526334302"/>
      <w:bookmarkStart w:id="2035" w:name="_Toc526334465"/>
      <w:bookmarkStart w:id="2036" w:name="_Toc526334628"/>
      <w:bookmarkStart w:id="2037" w:name="_Toc526334792"/>
      <w:bookmarkStart w:id="2038" w:name="_Toc526334956"/>
      <w:bookmarkStart w:id="2039" w:name="_Toc526335122"/>
      <w:bookmarkStart w:id="2040" w:name="_Toc526335287"/>
      <w:bookmarkStart w:id="2041" w:name="_Toc526335450"/>
      <w:bookmarkStart w:id="2042" w:name="_Toc526335612"/>
      <w:bookmarkStart w:id="2043" w:name="_Toc526335775"/>
      <w:bookmarkStart w:id="2044" w:name="_Toc526335937"/>
      <w:bookmarkStart w:id="2045" w:name="_Toc526336080"/>
      <w:bookmarkStart w:id="2046" w:name="_Toc526336224"/>
      <w:bookmarkStart w:id="2047" w:name="_Toc526336367"/>
      <w:bookmarkStart w:id="2048" w:name="_Toc526336538"/>
      <w:bookmarkStart w:id="2049" w:name="_Toc526336707"/>
      <w:bookmarkStart w:id="2050" w:name="_Toc526336877"/>
      <w:bookmarkStart w:id="2051" w:name="_Toc526337047"/>
      <w:bookmarkStart w:id="2052" w:name="_Toc526337213"/>
      <w:bookmarkStart w:id="2053" w:name="_Toc526361005"/>
      <w:bookmarkStart w:id="2054" w:name="_Toc526362111"/>
      <w:bookmarkStart w:id="2055" w:name="_Toc526362198"/>
      <w:bookmarkStart w:id="2056" w:name="_Toc526367956"/>
      <w:bookmarkStart w:id="2057" w:name="_Toc526408338"/>
      <w:bookmarkStart w:id="2058" w:name="_Toc526408483"/>
      <w:bookmarkStart w:id="2059" w:name="_Toc526408570"/>
      <w:bookmarkStart w:id="2060" w:name="_Toc526408657"/>
      <w:bookmarkStart w:id="2061" w:name="_Toc526332318"/>
      <w:bookmarkStart w:id="2062" w:name="_Toc526332483"/>
      <w:bookmarkStart w:id="2063" w:name="_Toc526332647"/>
      <w:bookmarkStart w:id="2064" w:name="_Toc526332811"/>
      <w:bookmarkStart w:id="2065" w:name="_Toc526332981"/>
      <w:bookmarkStart w:id="2066" w:name="_Toc526333151"/>
      <w:bookmarkStart w:id="2067" w:name="_Toc526333315"/>
      <w:bookmarkStart w:id="2068" w:name="_Toc526333485"/>
      <w:bookmarkStart w:id="2069" w:name="_Toc526333650"/>
      <w:bookmarkStart w:id="2070" w:name="_Toc526333813"/>
      <w:bookmarkStart w:id="2071" w:name="_Toc526333976"/>
      <w:bookmarkStart w:id="2072" w:name="_Toc526334139"/>
      <w:bookmarkStart w:id="2073" w:name="_Toc526334303"/>
      <w:bookmarkStart w:id="2074" w:name="_Toc526334466"/>
      <w:bookmarkStart w:id="2075" w:name="_Toc526334629"/>
      <w:bookmarkStart w:id="2076" w:name="_Toc526334793"/>
      <w:bookmarkStart w:id="2077" w:name="_Toc526334957"/>
      <w:bookmarkStart w:id="2078" w:name="_Toc526335123"/>
      <w:bookmarkStart w:id="2079" w:name="_Toc526335288"/>
      <w:bookmarkStart w:id="2080" w:name="_Toc526335451"/>
      <w:bookmarkStart w:id="2081" w:name="_Toc526335613"/>
      <w:bookmarkStart w:id="2082" w:name="_Toc526335776"/>
      <w:bookmarkStart w:id="2083" w:name="_Toc526335938"/>
      <w:bookmarkStart w:id="2084" w:name="_Toc526336081"/>
      <w:bookmarkStart w:id="2085" w:name="_Toc526336225"/>
      <w:bookmarkStart w:id="2086" w:name="_Toc526336368"/>
      <w:bookmarkStart w:id="2087" w:name="_Toc526336539"/>
      <w:bookmarkStart w:id="2088" w:name="_Toc526336708"/>
      <w:bookmarkStart w:id="2089" w:name="_Toc526336878"/>
      <w:bookmarkStart w:id="2090" w:name="_Toc526337048"/>
      <w:bookmarkStart w:id="2091" w:name="_Toc526337214"/>
      <w:bookmarkStart w:id="2092" w:name="_Toc526361006"/>
      <w:bookmarkStart w:id="2093" w:name="_Toc526362112"/>
      <w:bookmarkStart w:id="2094" w:name="_Toc526362199"/>
      <w:bookmarkStart w:id="2095" w:name="_Toc526367957"/>
      <w:bookmarkStart w:id="2096" w:name="_Toc526408339"/>
      <w:bookmarkStart w:id="2097" w:name="_Toc526408484"/>
      <w:bookmarkStart w:id="2098" w:name="_Toc526408571"/>
      <w:bookmarkStart w:id="2099" w:name="_Toc526408658"/>
      <w:bookmarkStart w:id="2100" w:name="_Toc526332319"/>
      <w:bookmarkStart w:id="2101" w:name="_Toc526332484"/>
      <w:bookmarkStart w:id="2102" w:name="_Toc526332648"/>
      <w:bookmarkStart w:id="2103" w:name="_Toc526332812"/>
      <w:bookmarkStart w:id="2104" w:name="_Toc526332982"/>
      <w:bookmarkStart w:id="2105" w:name="_Toc526333152"/>
      <w:bookmarkStart w:id="2106" w:name="_Toc526333316"/>
      <w:bookmarkStart w:id="2107" w:name="_Toc526333486"/>
      <w:bookmarkStart w:id="2108" w:name="_Toc526333651"/>
      <w:bookmarkStart w:id="2109" w:name="_Toc526333814"/>
      <w:bookmarkStart w:id="2110" w:name="_Toc526333977"/>
      <w:bookmarkStart w:id="2111" w:name="_Toc526334140"/>
      <w:bookmarkStart w:id="2112" w:name="_Toc526334304"/>
      <w:bookmarkStart w:id="2113" w:name="_Toc526334467"/>
      <w:bookmarkStart w:id="2114" w:name="_Toc526334630"/>
      <w:bookmarkStart w:id="2115" w:name="_Toc526334794"/>
      <w:bookmarkStart w:id="2116" w:name="_Toc526334958"/>
      <w:bookmarkStart w:id="2117" w:name="_Toc526335124"/>
      <w:bookmarkStart w:id="2118" w:name="_Toc526335289"/>
      <w:bookmarkStart w:id="2119" w:name="_Toc526335452"/>
      <w:bookmarkStart w:id="2120" w:name="_Toc526335614"/>
      <w:bookmarkStart w:id="2121" w:name="_Toc526335777"/>
      <w:bookmarkStart w:id="2122" w:name="_Toc526335939"/>
      <w:bookmarkStart w:id="2123" w:name="_Toc526336082"/>
      <w:bookmarkStart w:id="2124" w:name="_Toc526336226"/>
      <w:bookmarkStart w:id="2125" w:name="_Toc526336369"/>
      <w:bookmarkStart w:id="2126" w:name="_Toc526336540"/>
      <w:bookmarkStart w:id="2127" w:name="_Toc526336709"/>
      <w:bookmarkStart w:id="2128" w:name="_Toc526336879"/>
      <w:bookmarkStart w:id="2129" w:name="_Toc526337049"/>
      <w:bookmarkStart w:id="2130" w:name="_Toc526337215"/>
      <w:bookmarkStart w:id="2131" w:name="_Toc526361007"/>
      <w:bookmarkStart w:id="2132" w:name="_Toc526362113"/>
      <w:bookmarkStart w:id="2133" w:name="_Toc526362200"/>
      <w:bookmarkStart w:id="2134" w:name="_Toc526367958"/>
      <w:bookmarkStart w:id="2135" w:name="_Toc526408340"/>
      <w:bookmarkStart w:id="2136" w:name="_Toc526408485"/>
      <w:bookmarkStart w:id="2137" w:name="_Toc526408572"/>
      <w:bookmarkStart w:id="2138" w:name="_Toc526408659"/>
      <w:bookmarkStart w:id="2139" w:name="_Toc526332320"/>
      <w:bookmarkStart w:id="2140" w:name="_Toc526332485"/>
      <w:bookmarkStart w:id="2141" w:name="_Toc526332649"/>
      <w:bookmarkStart w:id="2142" w:name="_Toc526332813"/>
      <w:bookmarkStart w:id="2143" w:name="_Toc526332983"/>
      <w:bookmarkStart w:id="2144" w:name="_Toc526333153"/>
      <w:bookmarkStart w:id="2145" w:name="_Toc526333317"/>
      <w:bookmarkStart w:id="2146" w:name="_Toc526333487"/>
      <w:bookmarkStart w:id="2147" w:name="_Toc526333652"/>
      <w:bookmarkStart w:id="2148" w:name="_Toc526333815"/>
      <w:bookmarkStart w:id="2149" w:name="_Toc526333978"/>
      <w:bookmarkStart w:id="2150" w:name="_Toc526334141"/>
      <w:bookmarkStart w:id="2151" w:name="_Toc526334305"/>
      <w:bookmarkStart w:id="2152" w:name="_Toc526334468"/>
      <w:bookmarkStart w:id="2153" w:name="_Toc526334631"/>
      <w:bookmarkStart w:id="2154" w:name="_Toc526334795"/>
      <w:bookmarkStart w:id="2155" w:name="_Toc526334959"/>
      <w:bookmarkStart w:id="2156" w:name="_Toc526335125"/>
      <w:bookmarkStart w:id="2157" w:name="_Toc526335290"/>
      <w:bookmarkStart w:id="2158" w:name="_Toc526335453"/>
      <w:bookmarkStart w:id="2159" w:name="_Toc526335615"/>
      <w:bookmarkStart w:id="2160" w:name="_Toc526335778"/>
      <w:bookmarkStart w:id="2161" w:name="_Toc526335940"/>
      <w:bookmarkStart w:id="2162" w:name="_Toc526336083"/>
      <w:bookmarkStart w:id="2163" w:name="_Toc526336227"/>
      <w:bookmarkStart w:id="2164" w:name="_Toc526336370"/>
      <w:bookmarkStart w:id="2165" w:name="_Toc526336541"/>
      <w:bookmarkStart w:id="2166" w:name="_Toc526336710"/>
      <w:bookmarkStart w:id="2167" w:name="_Toc526336880"/>
      <w:bookmarkStart w:id="2168" w:name="_Toc526337050"/>
      <w:bookmarkStart w:id="2169" w:name="_Toc526337216"/>
      <w:bookmarkStart w:id="2170" w:name="_Toc526361008"/>
      <w:bookmarkStart w:id="2171" w:name="_Toc526362114"/>
      <w:bookmarkStart w:id="2172" w:name="_Toc526362201"/>
      <w:bookmarkStart w:id="2173" w:name="_Toc526367959"/>
      <w:bookmarkStart w:id="2174" w:name="_Toc526408341"/>
      <w:bookmarkStart w:id="2175" w:name="_Toc526408486"/>
      <w:bookmarkStart w:id="2176" w:name="_Toc526408573"/>
      <w:bookmarkStart w:id="2177" w:name="_Toc526408660"/>
      <w:bookmarkStart w:id="2178" w:name="_Toc526332321"/>
      <w:bookmarkStart w:id="2179" w:name="_Toc526332486"/>
      <w:bookmarkStart w:id="2180" w:name="_Toc526332650"/>
      <w:bookmarkStart w:id="2181" w:name="_Toc526332814"/>
      <w:bookmarkStart w:id="2182" w:name="_Toc526332984"/>
      <w:bookmarkStart w:id="2183" w:name="_Toc526333154"/>
      <w:bookmarkStart w:id="2184" w:name="_Toc526333318"/>
      <w:bookmarkStart w:id="2185" w:name="_Toc526333488"/>
      <w:bookmarkStart w:id="2186" w:name="_Toc526333653"/>
      <w:bookmarkStart w:id="2187" w:name="_Toc526333816"/>
      <w:bookmarkStart w:id="2188" w:name="_Toc526333979"/>
      <w:bookmarkStart w:id="2189" w:name="_Toc526334142"/>
      <w:bookmarkStart w:id="2190" w:name="_Toc526334306"/>
      <w:bookmarkStart w:id="2191" w:name="_Toc526334469"/>
      <w:bookmarkStart w:id="2192" w:name="_Toc526334632"/>
      <w:bookmarkStart w:id="2193" w:name="_Toc526334796"/>
      <w:bookmarkStart w:id="2194" w:name="_Toc526334960"/>
      <w:bookmarkStart w:id="2195" w:name="_Toc526335126"/>
      <w:bookmarkStart w:id="2196" w:name="_Toc526335291"/>
      <w:bookmarkStart w:id="2197" w:name="_Toc526335454"/>
      <w:bookmarkStart w:id="2198" w:name="_Toc526335616"/>
      <w:bookmarkStart w:id="2199" w:name="_Toc526335779"/>
      <w:bookmarkStart w:id="2200" w:name="_Toc526335941"/>
      <w:bookmarkStart w:id="2201" w:name="_Toc526336084"/>
      <w:bookmarkStart w:id="2202" w:name="_Toc526336228"/>
      <w:bookmarkStart w:id="2203" w:name="_Toc526336371"/>
      <w:bookmarkStart w:id="2204" w:name="_Toc526336542"/>
      <w:bookmarkStart w:id="2205" w:name="_Toc526336711"/>
      <w:bookmarkStart w:id="2206" w:name="_Toc526336881"/>
      <w:bookmarkStart w:id="2207" w:name="_Toc526337051"/>
      <w:bookmarkStart w:id="2208" w:name="_Toc526337217"/>
      <w:bookmarkStart w:id="2209" w:name="_Toc526361009"/>
      <w:bookmarkStart w:id="2210" w:name="_Toc526362115"/>
      <w:bookmarkStart w:id="2211" w:name="_Toc526362202"/>
      <w:bookmarkStart w:id="2212" w:name="_Toc526367960"/>
      <w:bookmarkStart w:id="2213" w:name="_Toc526408342"/>
      <w:bookmarkStart w:id="2214" w:name="_Toc526408487"/>
      <w:bookmarkStart w:id="2215" w:name="_Toc526408574"/>
      <w:bookmarkStart w:id="2216" w:name="_Toc526408661"/>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r>
        <w:t xml:space="preserve">Once received, it is the client’s responsibility to decode the base64 string into an array whose dimensions are given in the </w:t>
      </w:r>
      <w:r w:rsidR="00BA44E1">
        <w:t xml:space="preserve">small </w:t>
      </w:r>
      <w:r>
        <w:t xml:space="preserve">JSON </w:t>
      </w:r>
      <w:r w:rsidR="00BA44E1">
        <w:t xml:space="preserve">response </w:t>
      </w:r>
      <w:bookmarkStart w:id="2217" w:name="_GoBack"/>
      <w:bookmarkEnd w:id="2217"/>
      <w:proofErr w:type="spellStart"/>
      <w:r>
        <w:t>DimensionXLength</w:t>
      </w:r>
      <w:proofErr w:type="spellEnd"/>
      <w:r>
        <w:t xml:space="preserve"> fields.</w:t>
      </w:r>
    </w:p>
    <w:sectPr w:rsidR="007479DA" w:rsidSect="00FF3C7E">
      <w:footerReference w:type="default" r:id="rId24"/>
      <w:pgSz w:w="12240" w:h="15840"/>
      <w:pgMar w:top="1440" w:right="1440" w:bottom="993" w:left="1440" w:header="720" w:footer="54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08A97" w14:textId="77777777" w:rsidR="00C148BE" w:rsidRDefault="00C148BE">
      <w:pPr>
        <w:spacing w:after="0" w:line="240" w:lineRule="auto"/>
      </w:pPr>
      <w:r>
        <w:separator/>
      </w:r>
    </w:p>
  </w:endnote>
  <w:endnote w:type="continuationSeparator" w:id="0">
    <w:p w14:paraId="46B49300" w14:textId="77777777" w:rsidR="00C148BE" w:rsidRDefault="00C14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49534" w14:textId="14F047D9" w:rsidR="00A710AD" w:rsidRDefault="00A710AD" w:rsidP="00920190">
    <w:pPr>
      <w:pStyle w:val="Footer"/>
      <w:tabs>
        <w:tab w:val="clear" w:pos="4513"/>
        <w:tab w:val="clear" w:pos="9026"/>
        <w:tab w:val="center" w:pos="4820"/>
        <w:tab w:val="right" w:pos="9356"/>
      </w:tabs>
    </w:pPr>
    <w:r w:rsidRPr="00C31B2E">
      <w:rPr>
        <w:sz w:val="18"/>
        <w:szCs w:val="18"/>
      </w:rPr>
      <w:t xml:space="preserve">Document version </w:t>
    </w:r>
    <w:r>
      <w:rPr>
        <w:sz w:val="18"/>
        <w:szCs w:val="18"/>
      </w:rPr>
      <w:t>1.6</w:t>
    </w:r>
    <w:r w:rsidRPr="00C31B2E">
      <w:rPr>
        <w:sz w:val="18"/>
        <w:szCs w:val="18"/>
      </w:rPr>
      <w:t xml:space="preserve"> – </w:t>
    </w:r>
    <w:r>
      <w:rPr>
        <w:sz w:val="18"/>
        <w:szCs w:val="18"/>
      </w:rPr>
      <w:t>21</w:t>
    </w:r>
    <w:r w:rsidRPr="00274D91">
      <w:rPr>
        <w:sz w:val="18"/>
        <w:szCs w:val="18"/>
        <w:vertAlign w:val="superscript"/>
      </w:rPr>
      <w:t>st</w:t>
    </w:r>
    <w:r>
      <w:rPr>
        <w:sz w:val="18"/>
        <w:szCs w:val="18"/>
      </w:rPr>
      <w:t xml:space="preserve"> November 2019</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86D6A" w14:textId="77777777" w:rsidR="00C148BE" w:rsidRDefault="00C148BE">
      <w:pPr>
        <w:spacing w:after="0" w:line="240" w:lineRule="auto"/>
      </w:pPr>
      <w:r>
        <w:separator/>
      </w:r>
    </w:p>
  </w:footnote>
  <w:footnote w:type="continuationSeparator" w:id="0">
    <w:p w14:paraId="147E4024" w14:textId="77777777" w:rsidR="00C148BE" w:rsidRDefault="00C14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074DA"/>
    <w:multiLevelType w:val="hybridMultilevel"/>
    <w:tmpl w:val="1D6E6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7231A"/>
    <w:multiLevelType w:val="hybridMultilevel"/>
    <w:tmpl w:val="CFBE6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1"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9A52F2"/>
    <w:multiLevelType w:val="multilevel"/>
    <w:tmpl w:val="D23A8A5A"/>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3" w15:restartNumberingAfterBreak="0">
    <w:nsid w:val="4B122B4A"/>
    <w:multiLevelType w:val="hybridMultilevel"/>
    <w:tmpl w:val="FB720A6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3"/>
  </w:num>
  <w:num w:numId="14">
    <w:abstractNumId w:val="11"/>
  </w:num>
  <w:num w:numId="15">
    <w:abstractNumId w:val="14"/>
  </w:num>
  <w:num w:numId="16">
    <w:abstractNumId w:val="18"/>
  </w:num>
  <w:num w:numId="17">
    <w:abstractNumId w:val="0"/>
  </w:num>
  <w:num w:numId="18">
    <w:abstractNumId w:val="10"/>
  </w:num>
  <w:num w:numId="19">
    <w:abstractNumId w:val="20"/>
  </w:num>
  <w:num w:numId="20">
    <w:abstractNumId w:val="16"/>
  </w:num>
  <w:num w:numId="21">
    <w:abstractNumId w:val="15"/>
  </w:num>
  <w:num w:numId="22">
    <w:abstractNumId w:val="1"/>
  </w:num>
  <w:num w:numId="23">
    <w:abstractNumId w:val="19"/>
  </w:num>
  <w:num w:numId="24">
    <w:abstractNumId w:val="9"/>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5"/>
  </w:num>
  <w:num w:numId="28">
    <w:abstractNumId w:val="4"/>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6"/>
  </w:num>
  <w:num w:numId="32">
    <w:abstractNumId w:val="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5A0A"/>
    <w:rsid w:val="000278A4"/>
    <w:rsid w:val="00042CF4"/>
    <w:rsid w:val="00046A26"/>
    <w:rsid w:val="00057049"/>
    <w:rsid w:val="000700D1"/>
    <w:rsid w:val="000731AD"/>
    <w:rsid w:val="0007539E"/>
    <w:rsid w:val="00077E3D"/>
    <w:rsid w:val="00080A1E"/>
    <w:rsid w:val="000B3C3A"/>
    <w:rsid w:val="000C2BBE"/>
    <w:rsid w:val="000C2ECA"/>
    <w:rsid w:val="000C3A86"/>
    <w:rsid w:val="000C7D87"/>
    <w:rsid w:val="000E3E57"/>
    <w:rsid w:val="000F1359"/>
    <w:rsid w:val="0014656D"/>
    <w:rsid w:val="00153273"/>
    <w:rsid w:val="00163AEF"/>
    <w:rsid w:val="00164EFF"/>
    <w:rsid w:val="00175AE7"/>
    <w:rsid w:val="00175F5F"/>
    <w:rsid w:val="001768C2"/>
    <w:rsid w:val="001870A9"/>
    <w:rsid w:val="001972FF"/>
    <w:rsid w:val="001A0DD2"/>
    <w:rsid w:val="001A1C0D"/>
    <w:rsid w:val="001A6FF4"/>
    <w:rsid w:val="001B4C41"/>
    <w:rsid w:val="001B4DD5"/>
    <w:rsid w:val="001C3B77"/>
    <w:rsid w:val="001D2D68"/>
    <w:rsid w:val="001D313D"/>
    <w:rsid w:val="001E2005"/>
    <w:rsid w:val="001F1415"/>
    <w:rsid w:val="001F606D"/>
    <w:rsid w:val="001F6E32"/>
    <w:rsid w:val="00202D13"/>
    <w:rsid w:val="00212907"/>
    <w:rsid w:val="002152E8"/>
    <w:rsid w:val="002222E5"/>
    <w:rsid w:val="0025058B"/>
    <w:rsid w:val="002538B0"/>
    <w:rsid w:val="002609DA"/>
    <w:rsid w:val="00273328"/>
    <w:rsid w:val="00274D91"/>
    <w:rsid w:val="0028496E"/>
    <w:rsid w:val="00285B84"/>
    <w:rsid w:val="00294E0E"/>
    <w:rsid w:val="002A0496"/>
    <w:rsid w:val="002A4EA7"/>
    <w:rsid w:val="002C32AD"/>
    <w:rsid w:val="002C5BE4"/>
    <w:rsid w:val="002C76D6"/>
    <w:rsid w:val="002D225B"/>
    <w:rsid w:val="002D6012"/>
    <w:rsid w:val="002E05A6"/>
    <w:rsid w:val="002E7394"/>
    <w:rsid w:val="002F7C77"/>
    <w:rsid w:val="00301300"/>
    <w:rsid w:val="0030562D"/>
    <w:rsid w:val="00311B10"/>
    <w:rsid w:val="00314DE0"/>
    <w:rsid w:val="00316B27"/>
    <w:rsid w:val="0032182E"/>
    <w:rsid w:val="0032297A"/>
    <w:rsid w:val="003279BA"/>
    <w:rsid w:val="00331E41"/>
    <w:rsid w:val="00332817"/>
    <w:rsid w:val="00340380"/>
    <w:rsid w:val="00341E44"/>
    <w:rsid w:val="003479F0"/>
    <w:rsid w:val="003547E2"/>
    <w:rsid w:val="00362121"/>
    <w:rsid w:val="003675F4"/>
    <w:rsid w:val="00371C4C"/>
    <w:rsid w:val="00380AC6"/>
    <w:rsid w:val="003836EA"/>
    <w:rsid w:val="00385225"/>
    <w:rsid w:val="00393574"/>
    <w:rsid w:val="003A50A3"/>
    <w:rsid w:val="003B41C5"/>
    <w:rsid w:val="003B7F65"/>
    <w:rsid w:val="003C2353"/>
    <w:rsid w:val="003C3B12"/>
    <w:rsid w:val="003D12D9"/>
    <w:rsid w:val="003D4F56"/>
    <w:rsid w:val="003E10BE"/>
    <w:rsid w:val="003F2AF3"/>
    <w:rsid w:val="00405641"/>
    <w:rsid w:val="00405E28"/>
    <w:rsid w:val="00412CC2"/>
    <w:rsid w:val="00415787"/>
    <w:rsid w:val="004203B2"/>
    <w:rsid w:val="004260B6"/>
    <w:rsid w:val="00431213"/>
    <w:rsid w:val="0043787F"/>
    <w:rsid w:val="00452984"/>
    <w:rsid w:val="00457EDB"/>
    <w:rsid w:val="00463C06"/>
    <w:rsid w:val="0046460B"/>
    <w:rsid w:val="0047371D"/>
    <w:rsid w:val="00476F19"/>
    <w:rsid w:val="004831BF"/>
    <w:rsid w:val="00484CD1"/>
    <w:rsid w:val="00496B8F"/>
    <w:rsid w:val="00496D2D"/>
    <w:rsid w:val="004A201D"/>
    <w:rsid w:val="004B4C2E"/>
    <w:rsid w:val="004C0B76"/>
    <w:rsid w:val="004F187C"/>
    <w:rsid w:val="004F509D"/>
    <w:rsid w:val="004F6EE8"/>
    <w:rsid w:val="00503F25"/>
    <w:rsid w:val="005145D7"/>
    <w:rsid w:val="00520E69"/>
    <w:rsid w:val="00525F50"/>
    <w:rsid w:val="00533703"/>
    <w:rsid w:val="00535788"/>
    <w:rsid w:val="00536A88"/>
    <w:rsid w:val="00547CDA"/>
    <w:rsid w:val="00550E90"/>
    <w:rsid w:val="00552C3A"/>
    <w:rsid w:val="005706D3"/>
    <w:rsid w:val="005761CA"/>
    <w:rsid w:val="005A1B3F"/>
    <w:rsid w:val="005B7B0D"/>
    <w:rsid w:val="005C2BBA"/>
    <w:rsid w:val="005C7390"/>
    <w:rsid w:val="005D499D"/>
    <w:rsid w:val="005E18E9"/>
    <w:rsid w:val="005E4EC6"/>
    <w:rsid w:val="006020CD"/>
    <w:rsid w:val="006261B4"/>
    <w:rsid w:val="006337A3"/>
    <w:rsid w:val="006376EB"/>
    <w:rsid w:val="00651B41"/>
    <w:rsid w:val="00654342"/>
    <w:rsid w:val="00655DFE"/>
    <w:rsid w:val="006610C1"/>
    <w:rsid w:val="00663CF7"/>
    <w:rsid w:val="00666DDA"/>
    <w:rsid w:val="006711E1"/>
    <w:rsid w:val="006874DF"/>
    <w:rsid w:val="006A7938"/>
    <w:rsid w:val="006B1F7F"/>
    <w:rsid w:val="006B70B4"/>
    <w:rsid w:val="006C15D2"/>
    <w:rsid w:val="006C4733"/>
    <w:rsid w:val="006D1D3F"/>
    <w:rsid w:val="006D1FCC"/>
    <w:rsid w:val="006D3AE2"/>
    <w:rsid w:val="006E1EC8"/>
    <w:rsid w:val="006E2C5E"/>
    <w:rsid w:val="006E36C4"/>
    <w:rsid w:val="006E7A51"/>
    <w:rsid w:val="006F77FC"/>
    <w:rsid w:val="0070173B"/>
    <w:rsid w:val="00710B99"/>
    <w:rsid w:val="007114A8"/>
    <w:rsid w:val="0073694D"/>
    <w:rsid w:val="007479DA"/>
    <w:rsid w:val="00756A02"/>
    <w:rsid w:val="00767078"/>
    <w:rsid w:val="00780A9F"/>
    <w:rsid w:val="00781FEA"/>
    <w:rsid w:val="007856DC"/>
    <w:rsid w:val="007A3AC2"/>
    <w:rsid w:val="007B75DA"/>
    <w:rsid w:val="007C2BE6"/>
    <w:rsid w:val="007C37F8"/>
    <w:rsid w:val="007D246B"/>
    <w:rsid w:val="007D7016"/>
    <w:rsid w:val="007E4C28"/>
    <w:rsid w:val="007F3D74"/>
    <w:rsid w:val="007F49F5"/>
    <w:rsid w:val="0081516B"/>
    <w:rsid w:val="008255CA"/>
    <w:rsid w:val="00836C17"/>
    <w:rsid w:val="00842311"/>
    <w:rsid w:val="00842B62"/>
    <w:rsid w:val="008459C5"/>
    <w:rsid w:val="0084638B"/>
    <w:rsid w:val="00853ECE"/>
    <w:rsid w:val="00854AFB"/>
    <w:rsid w:val="0086032B"/>
    <w:rsid w:val="008603D4"/>
    <w:rsid w:val="0086416C"/>
    <w:rsid w:val="00877BE7"/>
    <w:rsid w:val="008914D7"/>
    <w:rsid w:val="008A2811"/>
    <w:rsid w:val="008C63B4"/>
    <w:rsid w:val="008D03A9"/>
    <w:rsid w:val="008D1525"/>
    <w:rsid w:val="008E5A8D"/>
    <w:rsid w:val="00912308"/>
    <w:rsid w:val="009179C7"/>
    <w:rsid w:val="00920190"/>
    <w:rsid w:val="00921400"/>
    <w:rsid w:val="00926B28"/>
    <w:rsid w:val="00936468"/>
    <w:rsid w:val="00957C2C"/>
    <w:rsid w:val="00963CD1"/>
    <w:rsid w:val="00970334"/>
    <w:rsid w:val="009725C0"/>
    <w:rsid w:val="00977284"/>
    <w:rsid w:val="009777EF"/>
    <w:rsid w:val="00980826"/>
    <w:rsid w:val="0098198E"/>
    <w:rsid w:val="0098606C"/>
    <w:rsid w:val="00992D35"/>
    <w:rsid w:val="0099683B"/>
    <w:rsid w:val="009B3A05"/>
    <w:rsid w:val="009C0E7E"/>
    <w:rsid w:val="009C4B6A"/>
    <w:rsid w:val="009C7049"/>
    <w:rsid w:val="009D3723"/>
    <w:rsid w:val="009D6C20"/>
    <w:rsid w:val="009E23F1"/>
    <w:rsid w:val="009E73EF"/>
    <w:rsid w:val="009F20D6"/>
    <w:rsid w:val="00A00290"/>
    <w:rsid w:val="00A015A0"/>
    <w:rsid w:val="00A06312"/>
    <w:rsid w:val="00A15ED9"/>
    <w:rsid w:val="00A17C22"/>
    <w:rsid w:val="00A3474B"/>
    <w:rsid w:val="00A351C2"/>
    <w:rsid w:val="00A358A4"/>
    <w:rsid w:val="00A46DFB"/>
    <w:rsid w:val="00A47BB2"/>
    <w:rsid w:val="00A61A11"/>
    <w:rsid w:val="00A710AD"/>
    <w:rsid w:val="00A74BD8"/>
    <w:rsid w:val="00A77995"/>
    <w:rsid w:val="00A77CC6"/>
    <w:rsid w:val="00A87E25"/>
    <w:rsid w:val="00A954C0"/>
    <w:rsid w:val="00A95DD7"/>
    <w:rsid w:val="00AA7483"/>
    <w:rsid w:val="00AB0A7D"/>
    <w:rsid w:val="00AC328A"/>
    <w:rsid w:val="00AC6ADE"/>
    <w:rsid w:val="00AD2BFE"/>
    <w:rsid w:val="00AF1666"/>
    <w:rsid w:val="00AF3462"/>
    <w:rsid w:val="00B15FD2"/>
    <w:rsid w:val="00B2559F"/>
    <w:rsid w:val="00B26B4F"/>
    <w:rsid w:val="00B3301F"/>
    <w:rsid w:val="00B3556E"/>
    <w:rsid w:val="00B53B6E"/>
    <w:rsid w:val="00B61780"/>
    <w:rsid w:val="00B647FF"/>
    <w:rsid w:val="00B65054"/>
    <w:rsid w:val="00B831A7"/>
    <w:rsid w:val="00B84699"/>
    <w:rsid w:val="00B86651"/>
    <w:rsid w:val="00B958A1"/>
    <w:rsid w:val="00BA3757"/>
    <w:rsid w:val="00BA44E1"/>
    <w:rsid w:val="00BB6613"/>
    <w:rsid w:val="00BC23CF"/>
    <w:rsid w:val="00BD1415"/>
    <w:rsid w:val="00BF6CB8"/>
    <w:rsid w:val="00C138FB"/>
    <w:rsid w:val="00C148BE"/>
    <w:rsid w:val="00C166EF"/>
    <w:rsid w:val="00C26D9E"/>
    <w:rsid w:val="00C31B2E"/>
    <w:rsid w:val="00C3596B"/>
    <w:rsid w:val="00C37132"/>
    <w:rsid w:val="00C47CE6"/>
    <w:rsid w:val="00C5170B"/>
    <w:rsid w:val="00C569F6"/>
    <w:rsid w:val="00C67DB2"/>
    <w:rsid w:val="00C75523"/>
    <w:rsid w:val="00C83914"/>
    <w:rsid w:val="00C85194"/>
    <w:rsid w:val="00C952A7"/>
    <w:rsid w:val="00CA206A"/>
    <w:rsid w:val="00CB7A46"/>
    <w:rsid w:val="00CC15A8"/>
    <w:rsid w:val="00CC39D1"/>
    <w:rsid w:val="00CC4D97"/>
    <w:rsid w:val="00CC7CAD"/>
    <w:rsid w:val="00CD21D9"/>
    <w:rsid w:val="00CD231C"/>
    <w:rsid w:val="00CD4894"/>
    <w:rsid w:val="00CE130C"/>
    <w:rsid w:val="00CF2916"/>
    <w:rsid w:val="00D0312D"/>
    <w:rsid w:val="00D03FC3"/>
    <w:rsid w:val="00D125D2"/>
    <w:rsid w:val="00D150C3"/>
    <w:rsid w:val="00D270B6"/>
    <w:rsid w:val="00D27340"/>
    <w:rsid w:val="00D2754C"/>
    <w:rsid w:val="00D35CA7"/>
    <w:rsid w:val="00D451EA"/>
    <w:rsid w:val="00D46C00"/>
    <w:rsid w:val="00D51601"/>
    <w:rsid w:val="00D65185"/>
    <w:rsid w:val="00D71F70"/>
    <w:rsid w:val="00D7241F"/>
    <w:rsid w:val="00D7515B"/>
    <w:rsid w:val="00D82069"/>
    <w:rsid w:val="00D84E09"/>
    <w:rsid w:val="00D92B91"/>
    <w:rsid w:val="00DA170A"/>
    <w:rsid w:val="00DA6610"/>
    <w:rsid w:val="00DC2F3B"/>
    <w:rsid w:val="00DD0037"/>
    <w:rsid w:val="00DD0F56"/>
    <w:rsid w:val="00DD4608"/>
    <w:rsid w:val="00DD51F2"/>
    <w:rsid w:val="00DE5FE8"/>
    <w:rsid w:val="00DE7B46"/>
    <w:rsid w:val="00DF32F2"/>
    <w:rsid w:val="00E008DD"/>
    <w:rsid w:val="00E02778"/>
    <w:rsid w:val="00E075C1"/>
    <w:rsid w:val="00E07AFF"/>
    <w:rsid w:val="00E15B75"/>
    <w:rsid w:val="00E21544"/>
    <w:rsid w:val="00E23D56"/>
    <w:rsid w:val="00E258EB"/>
    <w:rsid w:val="00E3557B"/>
    <w:rsid w:val="00E44BC4"/>
    <w:rsid w:val="00E51E94"/>
    <w:rsid w:val="00E56064"/>
    <w:rsid w:val="00E56A74"/>
    <w:rsid w:val="00E66D29"/>
    <w:rsid w:val="00E703F5"/>
    <w:rsid w:val="00E73DCF"/>
    <w:rsid w:val="00E73F1A"/>
    <w:rsid w:val="00E853BD"/>
    <w:rsid w:val="00E90022"/>
    <w:rsid w:val="00E9040C"/>
    <w:rsid w:val="00EA44D4"/>
    <w:rsid w:val="00EA5030"/>
    <w:rsid w:val="00EB61BD"/>
    <w:rsid w:val="00EB7F42"/>
    <w:rsid w:val="00EC124B"/>
    <w:rsid w:val="00EC471F"/>
    <w:rsid w:val="00EC559C"/>
    <w:rsid w:val="00ED2006"/>
    <w:rsid w:val="00ED4678"/>
    <w:rsid w:val="00EE48FB"/>
    <w:rsid w:val="00EE7B51"/>
    <w:rsid w:val="00F00FE3"/>
    <w:rsid w:val="00F238E0"/>
    <w:rsid w:val="00F24179"/>
    <w:rsid w:val="00F451B9"/>
    <w:rsid w:val="00F4641E"/>
    <w:rsid w:val="00F4784F"/>
    <w:rsid w:val="00F57415"/>
    <w:rsid w:val="00F732BE"/>
    <w:rsid w:val="00F75F1F"/>
    <w:rsid w:val="00F86BF6"/>
    <w:rsid w:val="00F9269C"/>
    <w:rsid w:val="00F93555"/>
    <w:rsid w:val="00F96DEC"/>
    <w:rsid w:val="00FA2E60"/>
    <w:rsid w:val="00FB2F8A"/>
    <w:rsid w:val="00FB7975"/>
    <w:rsid w:val="00FC7630"/>
    <w:rsid w:val="00FE27CD"/>
    <w:rsid w:val="00FE75A5"/>
    <w:rsid w:val="00FF211A"/>
    <w:rsid w:val="00FF33E2"/>
    <w:rsid w:val="00FF3B64"/>
    <w:rsid w:val="00FF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4DD48"/>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0AD"/>
    <w:rPr>
      <w:lang w:val="en-GB"/>
    </w:rPr>
  </w:style>
  <w:style w:type="paragraph" w:styleId="Heading1">
    <w:name w:val="heading 1"/>
    <w:basedOn w:val="Normal"/>
    <w:next w:val="Normal"/>
    <w:link w:val="Heading1Char"/>
    <w:autoRedefine/>
    <w:uiPriority w:val="9"/>
    <w:qFormat/>
    <w:rsid w:val="005E4EC6"/>
    <w:pPr>
      <w:keepNext/>
      <w:keepLines/>
      <w:pageBreakBefore/>
      <w:numPr>
        <w:numId w:val="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371C4C"/>
    <w:pPr>
      <w:keepNext/>
      <w:keepLines/>
      <w:numPr>
        <w:ilvl w:val="1"/>
        <w:numId w:val="12"/>
      </w:numPr>
      <w:spacing w:before="40" w:after="0"/>
      <w:ind w:left="57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F96DEC"/>
    <w:pPr>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9F"/>
    <w:rPr>
      <w:rFonts w:asciiTheme="majorHAnsi" w:eastAsiaTheme="majorEastAsia" w:hAnsiTheme="majorHAnsi" w:cstheme="majorBidi"/>
      <w:b/>
      <w:bCs/>
      <w:sz w:val="40"/>
      <w:szCs w:val="40"/>
      <w:lang w:val="en-GB"/>
    </w:rPr>
  </w:style>
  <w:style w:type="character" w:customStyle="1" w:styleId="Heading2Char">
    <w:name w:val="Heading 2 Char"/>
    <w:basedOn w:val="DefaultParagraphFont"/>
    <w:link w:val="Heading2"/>
    <w:uiPriority w:val="9"/>
    <w:rsid w:val="00371C4C"/>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F96DEC"/>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numPr>
        <w:numId w:val="0"/>
      </w:num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character" w:customStyle="1" w:styleId="json-viewer">
    <w:name w:val="json-viewer"/>
    <w:basedOn w:val="DefaultParagraphFont"/>
    <w:rsid w:val="00164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511491">
      <w:bodyDiv w:val="1"/>
      <w:marLeft w:val="0"/>
      <w:marRight w:val="0"/>
      <w:marTop w:val="0"/>
      <w:marBottom w:val="0"/>
      <w:divBdr>
        <w:top w:val="none" w:sz="0" w:space="0" w:color="auto"/>
        <w:left w:val="none" w:sz="0" w:space="0" w:color="auto"/>
        <w:bottom w:val="none" w:sz="0" w:space="0" w:color="auto"/>
        <w:right w:val="none" w:sz="0" w:space="0" w:color="auto"/>
      </w:divBdr>
      <w:divsChild>
        <w:div w:id="1624382683">
          <w:marLeft w:val="360"/>
          <w:marRight w:val="0"/>
          <w:marTop w:val="0"/>
          <w:marBottom w:val="60"/>
          <w:divBdr>
            <w:top w:val="none" w:sz="0" w:space="0" w:color="auto"/>
            <w:left w:val="none" w:sz="0" w:space="0" w:color="auto"/>
            <w:bottom w:val="none" w:sz="0" w:space="0" w:color="auto"/>
            <w:right w:val="none" w:sz="0" w:space="0" w:color="auto"/>
          </w:divBdr>
        </w:div>
        <w:div w:id="159859435">
          <w:marLeft w:val="360"/>
          <w:marRight w:val="0"/>
          <w:marTop w:val="0"/>
          <w:marBottom w:val="60"/>
          <w:divBdr>
            <w:top w:val="none" w:sz="0" w:space="0" w:color="auto"/>
            <w:left w:val="none" w:sz="0" w:space="0" w:color="auto"/>
            <w:bottom w:val="none" w:sz="0" w:space="0" w:color="auto"/>
            <w:right w:val="none" w:sz="0" w:space="0" w:color="auto"/>
          </w:divBdr>
        </w:div>
        <w:div w:id="1049842230">
          <w:marLeft w:val="360"/>
          <w:marRight w:val="0"/>
          <w:marTop w:val="0"/>
          <w:marBottom w:val="60"/>
          <w:divBdr>
            <w:top w:val="none" w:sz="0" w:space="0" w:color="auto"/>
            <w:left w:val="none" w:sz="0" w:space="0" w:color="auto"/>
            <w:bottom w:val="none" w:sz="0" w:space="0" w:color="auto"/>
            <w:right w:val="none" w:sz="0" w:space="0" w:color="auto"/>
          </w:divBdr>
        </w:div>
        <w:div w:id="2019186616">
          <w:marLeft w:val="360"/>
          <w:marRight w:val="0"/>
          <w:marTop w:val="0"/>
          <w:marBottom w:val="60"/>
          <w:divBdr>
            <w:top w:val="none" w:sz="0" w:space="0" w:color="auto"/>
            <w:left w:val="none" w:sz="0" w:space="0" w:color="auto"/>
            <w:bottom w:val="none" w:sz="0" w:space="0" w:color="auto"/>
            <w:right w:val="none" w:sz="0" w:space="0" w:color="auto"/>
          </w:divBdr>
        </w:div>
        <w:div w:id="1409109418">
          <w:marLeft w:val="360"/>
          <w:marRight w:val="0"/>
          <w:marTop w:val="0"/>
          <w:marBottom w:val="60"/>
          <w:divBdr>
            <w:top w:val="none" w:sz="0" w:space="0" w:color="auto"/>
            <w:left w:val="none" w:sz="0" w:space="0" w:color="auto"/>
            <w:bottom w:val="none" w:sz="0" w:space="0" w:color="auto"/>
            <w:right w:val="none" w:sz="0" w:space="0" w:color="auto"/>
          </w:divBdr>
        </w:div>
        <w:div w:id="405304196">
          <w:marLeft w:val="360"/>
          <w:marRight w:val="0"/>
          <w:marTop w:val="0"/>
          <w:marBottom w:val="60"/>
          <w:divBdr>
            <w:top w:val="none" w:sz="0" w:space="0" w:color="auto"/>
            <w:left w:val="none" w:sz="0" w:space="0" w:color="auto"/>
            <w:bottom w:val="none" w:sz="0" w:space="0" w:color="auto"/>
            <w:right w:val="none" w:sz="0" w:space="0" w:color="auto"/>
          </w:divBdr>
        </w:div>
        <w:div w:id="1138765240">
          <w:marLeft w:val="360"/>
          <w:marRight w:val="0"/>
          <w:marTop w:val="0"/>
          <w:marBottom w:val="60"/>
          <w:divBdr>
            <w:top w:val="none" w:sz="0" w:space="0" w:color="auto"/>
            <w:left w:val="none" w:sz="0" w:space="0" w:color="auto"/>
            <w:bottom w:val="none" w:sz="0" w:space="0" w:color="auto"/>
            <w:right w:val="none" w:sz="0" w:space="0" w:color="auto"/>
          </w:divBdr>
        </w:div>
        <w:div w:id="79255050">
          <w:marLeft w:val="360"/>
          <w:marRight w:val="0"/>
          <w:marTop w:val="0"/>
          <w:marBottom w:val="60"/>
          <w:divBdr>
            <w:top w:val="none" w:sz="0" w:space="0" w:color="auto"/>
            <w:left w:val="none" w:sz="0" w:space="0" w:color="auto"/>
            <w:bottom w:val="none" w:sz="0" w:space="0" w:color="auto"/>
            <w:right w:val="none" w:sz="0" w:space="0" w:color="auto"/>
          </w:divBdr>
        </w:div>
        <w:div w:id="1662350443">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if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scom-standards.org/api/?urls.primaryName=ASCOM%20Alpaca%20Management%20API"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emf"/><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Instructions for installing and configuring ASCOM Remote</Abstract>
  <CompanyAddress/>
  <CompanyPhone/>
  <CompanyFax/>
  <CompanyEmail>peter@peterandjill.co.uk</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20FF9004-13F7-4A91-86BA-DE9089D9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401</TotalTime>
  <Pages>13</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ASCOM Remote</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Remote</dc:title>
  <dc:subject>Installation and Configuration</dc:subject>
  <dc:creator>Peter Simpson</dc:creator>
  <cp:keywords/>
  <dc:description/>
  <cp:lastModifiedBy>Peter Simpson</cp:lastModifiedBy>
  <cp:revision>25</cp:revision>
  <cp:lastPrinted>2019-02-06T21:38:00Z</cp:lastPrinted>
  <dcterms:created xsi:type="dcterms:W3CDTF">2018-10-04T08:36:00Z</dcterms:created>
  <dcterms:modified xsi:type="dcterms:W3CDTF">2019-11-21T22:45:00Z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